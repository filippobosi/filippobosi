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B78" w:rsidRDefault="00A560EC" w:rsidP="00173B78">
      <w:pPr>
        <w:pStyle w:val="Title"/>
      </w:pPr>
      <w:r w:rsidRPr="00A560EC">
        <w:t xml:space="preserve">Cloud4SOA Kickoff: </w:t>
      </w:r>
    </w:p>
    <w:p w:rsidR="00571EA4" w:rsidRDefault="00A560EC" w:rsidP="00173B78">
      <w:pPr>
        <w:pStyle w:val="Title"/>
      </w:pPr>
      <w:r w:rsidRPr="00A560EC">
        <w:t>Post-Meeting Summary and Actions</w:t>
      </w:r>
    </w:p>
    <w:p w:rsidR="00A560EC" w:rsidRDefault="00A560EC" w:rsidP="001C7904"/>
    <w:p w:rsidR="00A560EC" w:rsidRDefault="00A560EC" w:rsidP="001C7904"/>
    <w:p w:rsidR="00173B78" w:rsidRDefault="00173B78" w:rsidP="001C7904">
      <w:pPr>
        <w:rPr>
          <w:i/>
        </w:rPr>
      </w:pPr>
    </w:p>
    <w:p w:rsidR="00173B78" w:rsidRDefault="00173B78" w:rsidP="001C7904"/>
    <w:sdt>
      <w:sdtPr>
        <w:rPr>
          <w:spacing w:val="0"/>
          <w:sz w:val="20"/>
          <w:szCs w:val="20"/>
          <w:lang w:bidi="ar-SA"/>
        </w:rPr>
        <w:id w:val="8104532"/>
        <w:docPartObj>
          <w:docPartGallery w:val="Table of Contents"/>
          <w:docPartUnique/>
        </w:docPartObj>
      </w:sdtPr>
      <w:sdtContent>
        <w:p w:rsidR="00173B78" w:rsidRDefault="00173B78">
          <w:pPr>
            <w:pStyle w:val="TOCHeading"/>
          </w:pPr>
          <w:r>
            <w:t>Contents</w:t>
          </w:r>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r>
            <w:fldChar w:fldCharType="begin"/>
          </w:r>
          <w:r w:rsidR="00173B78">
            <w:instrText xml:space="preserve"> TOC \o "1-3" \h \z \u </w:instrText>
          </w:r>
          <w:r>
            <w:fldChar w:fldCharType="separate"/>
          </w:r>
          <w:hyperlink w:anchor="_Toc272391183" w:history="1">
            <w:r w:rsidR="007F57C0" w:rsidRPr="00C66199">
              <w:rPr>
                <w:rStyle w:val="Hyperlink"/>
                <w:noProof/>
              </w:rPr>
              <w:t>1.</w:t>
            </w:r>
            <w:r w:rsidR="007F57C0">
              <w:rPr>
                <w:rFonts w:asciiTheme="minorHAnsi" w:eastAsiaTheme="minorEastAsia" w:hAnsiTheme="minorHAnsi" w:cstheme="minorBidi"/>
                <w:noProof/>
                <w:sz w:val="22"/>
                <w:szCs w:val="22"/>
              </w:rPr>
              <w:tab/>
            </w:r>
            <w:r w:rsidR="007F57C0" w:rsidRPr="00C66199">
              <w:rPr>
                <w:rStyle w:val="Hyperlink"/>
                <w:noProof/>
              </w:rPr>
              <w:t>Venue and Attendance</w:t>
            </w:r>
            <w:r w:rsidR="007F57C0">
              <w:rPr>
                <w:noProof/>
                <w:webHidden/>
              </w:rPr>
              <w:tab/>
            </w:r>
            <w:r>
              <w:rPr>
                <w:noProof/>
                <w:webHidden/>
              </w:rPr>
              <w:fldChar w:fldCharType="begin"/>
            </w:r>
            <w:r w:rsidR="007F57C0">
              <w:rPr>
                <w:noProof/>
                <w:webHidden/>
              </w:rPr>
              <w:instrText xml:space="preserve"> PAGEREF _Toc272391183 \h </w:instrText>
            </w:r>
            <w:r>
              <w:rPr>
                <w:noProof/>
                <w:webHidden/>
              </w:rPr>
            </w:r>
            <w:r>
              <w:rPr>
                <w:noProof/>
                <w:webHidden/>
              </w:rPr>
              <w:fldChar w:fldCharType="separate"/>
            </w:r>
            <w:r w:rsidR="007F57C0">
              <w:rPr>
                <w:noProof/>
                <w:webHidden/>
              </w:rPr>
              <w:t>2</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84" w:history="1">
            <w:r w:rsidR="007F57C0" w:rsidRPr="00C66199">
              <w:rPr>
                <w:rStyle w:val="Hyperlink"/>
                <w:noProof/>
              </w:rPr>
              <w:t>2.</w:t>
            </w:r>
            <w:r w:rsidR="007F57C0">
              <w:rPr>
                <w:rFonts w:asciiTheme="minorHAnsi" w:eastAsiaTheme="minorEastAsia" w:hAnsiTheme="minorHAnsi" w:cstheme="minorBidi"/>
                <w:noProof/>
                <w:sz w:val="22"/>
                <w:szCs w:val="22"/>
              </w:rPr>
              <w:tab/>
            </w:r>
            <w:r w:rsidR="007F57C0" w:rsidRPr="00C66199">
              <w:rPr>
                <w:rStyle w:val="Hyperlink"/>
                <w:noProof/>
              </w:rPr>
              <w:t>Project Introduction and Partner Profiles</w:t>
            </w:r>
            <w:r w:rsidR="007F57C0">
              <w:rPr>
                <w:noProof/>
                <w:webHidden/>
              </w:rPr>
              <w:tab/>
            </w:r>
            <w:r>
              <w:rPr>
                <w:noProof/>
                <w:webHidden/>
              </w:rPr>
              <w:fldChar w:fldCharType="begin"/>
            </w:r>
            <w:r w:rsidR="007F57C0">
              <w:rPr>
                <w:noProof/>
                <w:webHidden/>
              </w:rPr>
              <w:instrText xml:space="preserve"> PAGEREF _Toc272391184 \h </w:instrText>
            </w:r>
            <w:r>
              <w:rPr>
                <w:noProof/>
                <w:webHidden/>
              </w:rPr>
            </w:r>
            <w:r>
              <w:rPr>
                <w:noProof/>
                <w:webHidden/>
              </w:rPr>
              <w:fldChar w:fldCharType="separate"/>
            </w:r>
            <w:r w:rsidR="007F57C0">
              <w:rPr>
                <w:noProof/>
                <w:webHidden/>
              </w:rPr>
              <w:t>2</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85" w:history="1">
            <w:r w:rsidR="007F57C0" w:rsidRPr="00C66199">
              <w:rPr>
                <w:rStyle w:val="Hyperlink"/>
                <w:noProof/>
              </w:rPr>
              <w:t>3.</w:t>
            </w:r>
            <w:r w:rsidR="007F57C0">
              <w:rPr>
                <w:rFonts w:asciiTheme="minorHAnsi" w:eastAsiaTheme="minorEastAsia" w:hAnsiTheme="minorHAnsi" w:cstheme="minorBidi"/>
                <w:noProof/>
                <w:sz w:val="22"/>
                <w:szCs w:val="22"/>
              </w:rPr>
              <w:tab/>
            </w:r>
            <w:r w:rsidR="007F57C0" w:rsidRPr="00C66199">
              <w:rPr>
                <w:rStyle w:val="Hyperlink"/>
                <w:noProof/>
              </w:rPr>
              <w:t>WP1 - Semantic Interoperability Framework and Reference Architecture Overview</w:t>
            </w:r>
            <w:r w:rsidR="007F57C0">
              <w:rPr>
                <w:noProof/>
                <w:webHidden/>
              </w:rPr>
              <w:tab/>
            </w:r>
            <w:r>
              <w:rPr>
                <w:noProof/>
                <w:webHidden/>
              </w:rPr>
              <w:fldChar w:fldCharType="begin"/>
            </w:r>
            <w:r w:rsidR="007F57C0">
              <w:rPr>
                <w:noProof/>
                <w:webHidden/>
              </w:rPr>
              <w:instrText xml:space="preserve"> PAGEREF _Toc272391185 \h </w:instrText>
            </w:r>
            <w:r>
              <w:rPr>
                <w:noProof/>
                <w:webHidden/>
              </w:rPr>
            </w:r>
            <w:r>
              <w:rPr>
                <w:noProof/>
                <w:webHidden/>
              </w:rPr>
              <w:fldChar w:fldCharType="separate"/>
            </w:r>
            <w:r w:rsidR="007F57C0">
              <w:rPr>
                <w:noProof/>
                <w:webHidden/>
              </w:rPr>
              <w:t>2</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86" w:history="1">
            <w:r w:rsidR="007F57C0" w:rsidRPr="00C66199">
              <w:rPr>
                <w:rStyle w:val="Hyperlink"/>
                <w:noProof/>
              </w:rPr>
              <w:t>4.</w:t>
            </w:r>
            <w:r w:rsidR="007F57C0">
              <w:rPr>
                <w:rFonts w:asciiTheme="minorHAnsi" w:eastAsiaTheme="minorEastAsia" w:hAnsiTheme="minorHAnsi" w:cstheme="minorBidi"/>
                <w:noProof/>
                <w:sz w:val="22"/>
                <w:szCs w:val="22"/>
              </w:rPr>
              <w:tab/>
            </w:r>
            <w:r w:rsidR="007F57C0" w:rsidRPr="00C66199">
              <w:rPr>
                <w:rStyle w:val="Hyperlink"/>
                <w:noProof/>
              </w:rPr>
              <w:t>WP2 - WP6 Implementation Layers; WP7 Integration</w:t>
            </w:r>
            <w:r w:rsidR="007F57C0">
              <w:rPr>
                <w:noProof/>
                <w:webHidden/>
              </w:rPr>
              <w:tab/>
            </w:r>
            <w:r>
              <w:rPr>
                <w:noProof/>
                <w:webHidden/>
              </w:rPr>
              <w:fldChar w:fldCharType="begin"/>
            </w:r>
            <w:r w:rsidR="007F57C0">
              <w:rPr>
                <w:noProof/>
                <w:webHidden/>
              </w:rPr>
              <w:instrText xml:space="preserve"> PAGEREF _Toc272391186 \h </w:instrText>
            </w:r>
            <w:r>
              <w:rPr>
                <w:noProof/>
                <w:webHidden/>
              </w:rPr>
            </w:r>
            <w:r>
              <w:rPr>
                <w:noProof/>
                <w:webHidden/>
              </w:rPr>
              <w:fldChar w:fldCharType="separate"/>
            </w:r>
            <w:r w:rsidR="007F57C0">
              <w:rPr>
                <w:noProof/>
                <w:webHidden/>
              </w:rPr>
              <w:t>3</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87" w:history="1">
            <w:r w:rsidR="007F57C0" w:rsidRPr="00C66199">
              <w:rPr>
                <w:rStyle w:val="Hyperlink"/>
                <w:noProof/>
              </w:rPr>
              <w:t>5.</w:t>
            </w:r>
            <w:r w:rsidR="007F57C0">
              <w:rPr>
                <w:rFonts w:asciiTheme="minorHAnsi" w:eastAsiaTheme="minorEastAsia" w:hAnsiTheme="minorHAnsi" w:cstheme="minorBidi"/>
                <w:noProof/>
                <w:sz w:val="22"/>
                <w:szCs w:val="22"/>
              </w:rPr>
              <w:tab/>
            </w:r>
            <w:r w:rsidR="007F57C0" w:rsidRPr="00C66199">
              <w:rPr>
                <w:rStyle w:val="Hyperlink"/>
                <w:noProof/>
              </w:rPr>
              <w:t>WP8 Showcases Development and Overall Performance Evaluation</w:t>
            </w:r>
            <w:r w:rsidR="007F57C0">
              <w:rPr>
                <w:noProof/>
                <w:webHidden/>
              </w:rPr>
              <w:tab/>
            </w:r>
            <w:r>
              <w:rPr>
                <w:noProof/>
                <w:webHidden/>
              </w:rPr>
              <w:fldChar w:fldCharType="begin"/>
            </w:r>
            <w:r w:rsidR="007F57C0">
              <w:rPr>
                <w:noProof/>
                <w:webHidden/>
              </w:rPr>
              <w:instrText xml:space="preserve"> PAGEREF _Toc272391187 \h </w:instrText>
            </w:r>
            <w:r>
              <w:rPr>
                <w:noProof/>
                <w:webHidden/>
              </w:rPr>
            </w:r>
            <w:r>
              <w:rPr>
                <w:noProof/>
                <w:webHidden/>
              </w:rPr>
              <w:fldChar w:fldCharType="separate"/>
            </w:r>
            <w:r w:rsidR="007F57C0">
              <w:rPr>
                <w:noProof/>
                <w:webHidden/>
              </w:rPr>
              <w:t>3</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88" w:history="1">
            <w:r w:rsidR="007F57C0" w:rsidRPr="00C66199">
              <w:rPr>
                <w:rStyle w:val="Hyperlink"/>
                <w:noProof/>
              </w:rPr>
              <w:t>6.</w:t>
            </w:r>
            <w:r w:rsidR="007F57C0">
              <w:rPr>
                <w:rFonts w:asciiTheme="minorHAnsi" w:eastAsiaTheme="minorEastAsia" w:hAnsiTheme="minorHAnsi" w:cstheme="minorBidi"/>
                <w:noProof/>
                <w:sz w:val="22"/>
                <w:szCs w:val="22"/>
              </w:rPr>
              <w:tab/>
            </w:r>
            <w:r w:rsidR="007F57C0" w:rsidRPr="00C66199">
              <w:rPr>
                <w:rStyle w:val="Hyperlink"/>
                <w:noProof/>
              </w:rPr>
              <w:t>WP9 Market Analysis, Exploitation, IPR Management</w:t>
            </w:r>
            <w:r w:rsidR="007F57C0">
              <w:rPr>
                <w:noProof/>
                <w:webHidden/>
              </w:rPr>
              <w:tab/>
            </w:r>
            <w:r>
              <w:rPr>
                <w:noProof/>
                <w:webHidden/>
              </w:rPr>
              <w:fldChar w:fldCharType="begin"/>
            </w:r>
            <w:r w:rsidR="007F57C0">
              <w:rPr>
                <w:noProof/>
                <w:webHidden/>
              </w:rPr>
              <w:instrText xml:space="preserve"> PAGEREF _Toc272391188 \h </w:instrText>
            </w:r>
            <w:r>
              <w:rPr>
                <w:noProof/>
                <w:webHidden/>
              </w:rPr>
            </w:r>
            <w:r>
              <w:rPr>
                <w:noProof/>
                <w:webHidden/>
              </w:rPr>
              <w:fldChar w:fldCharType="separate"/>
            </w:r>
            <w:r w:rsidR="007F57C0">
              <w:rPr>
                <w:noProof/>
                <w:webHidden/>
              </w:rPr>
              <w:t>4</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89" w:history="1">
            <w:r w:rsidR="007F57C0" w:rsidRPr="00C66199">
              <w:rPr>
                <w:rStyle w:val="Hyperlink"/>
                <w:noProof/>
              </w:rPr>
              <w:t>7.</w:t>
            </w:r>
            <w:r w:rsidR="007F57C0">
              <w:rPr>
                <w:rFonts w:asciiTheme="minorHAnsi" w:eastAsiaTheme="minorEastAsia" w:hAnsiTheme="minorHAnsi" w:cstheme="minorBidi"/>
                <w:noProof/>
                <w:sz w:val="22"/>
                <w:szCs w:val="22"/>
              </w:rPr>
              <w:tab/>
            </w:r>
            <w:r w:rsidR="007F57C0" w:rsidRPr="00C66199">
              <w:rPr>
                <w:rStyle w:val="Hyperlink"/>
                <w:noProof/>
              </w:rPr>
              <w:t>WP9 Dissemination and Special Interest Group (SIG)</w:t>
            </w:r>
            <w:r w:rsidR="007F57C0">
              <w:rPr>
                <w:noProof/>
                <w:webHidden/>
              </w:rPr>
              <w:tab/>
            </w:r>
            <w:r>
              <w:rPr>
                <w:noProof/>
                <w:webHidden/>
              </w:rPr>
              <w:fldChar w:fldCharType="begin"/>
            </w:r>
            <w:r w:rsidR="007F57C0">
              <w:rPr>
                <w:noProof/>
                <w:webHidden/>
              </w:rPr>
              <w:instrText xml:space="preserve"> PAGEREF _Toc272391189 \h </w:instrText>
            </w:r>
            <w:r>
              <w:rPr>
                <w:noProof/>
                <w:webHidden/>
              </w:rPr>
            </w:r>
            <w:r>
              <w:rPr>
                <w:noProof/>
                <w:webHidden/>
              </w:rPr>
              <w:fldChar w:fldCharType="separate"/>
            </w:r>
            <w:r w:rsidR="007F57C0">
              <w:rPr>
                <w:noProof/>
                <w:webHidden/>
              </w:rPr>
              <w:t>5</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90" w:history="1">
            <w:r w:rsidR="007F57C0" w:rsidRPr="00C66199">
              <w:rPr>
                <w:rStyle w:val="Hyperlink"/>
                <w:noProof/>
              </w:rPr>
              <w:t>8.</w:t>
            </w:r>
            <w:r w:rsidR="007F57C0">
              <w:rPr>
                <w:rFonts w:asciiTheme="minorHAnsi" w:eastAsiaTheme="minorEastAsia" w:hAnsiTheme="minorHAnsi" w:cstheme="minorBidi"/>
                <w:noProof/>
                <w:sz w:val="22"/>
                <w:szCs w:val="22"/>
              </w:rPr>
              <w:tab/>
            </w:r>
            <w:r w:rsidR="007F57C0" w:rsidRPr="00C66199">
              <w:rPr>
                <w:rStyle w:val="Hyperlink"/>
                <w:noProof/>
              </w:rPr>
              <w:t>WP9 Project Collaboration</w:t>
            </w:r>
            <w:r w:rsidR="007F57C0">
              <w:rPr>
                <w:noProof/>
                <w:webHidden/>
              </w:rPr>
              <w:tab/>
            </w:r>
            <w:r>
              <w:rPr>
                <w:noProof/>
                <w:webHidden/>
              </w:rPr>
              <w:fldChar w:fldCharType="begin"/>
            </w:r>
            <w:r w:rsidR="007F57C0">
              <w:rPr>
                <w:noProof/>
                <w:webHidden/>
              </w:rPr>
              <w:instrText xml:space="preserve"> PAGEREF _Toc272391190 \h </w:instrText>
            </w:r>
            <w:r>
              <w:rPr>
                <w:noProof/>
                <w:webHidden/>
              </w:rPr>
            </w:r>
            <w:r>
              <w:rPr>
                <w:noProof/>
                <w:webHidden/>
              </w:rPr>
              <w:fldChar w:fldCharType="separate"/>
            </w:r>
            <w:r w:rsidR="007F57C0">
              <w:rPr>
                <w:noProof/>
                <w:webHidden/>
              </w:rPr>
              <w:t>5</w:t>
            </w:r>
            <w:r>
              <w:rPr>
                <w:noProof/>
                <w:webHidden/>
              </w:rPr>
              <w:fldChar w:fldCharType="end"/>
            </w:r>
          </w:hyperlink>
        </w:p>
        <w:p w:rsidR="007F57C0" w:rsidRDefault="00A65062">
          <w:pPr>
            <w:pStyle w:val="TOC1"/>
            <w:tabs>
              <w:tab w:val="left" w:pos="440"/>
              <w:tab w:val="right" w:leader="dot" w:pos="8495"/>
            </w:tabs>
            <w:rPr>
              <w:rFonts w:asciiTheme="minorHAnsi" w:eastAsiaTheme="minorEastAsia" w:hAnsiTheme="minorHAnsi" w:cstheme="minorBidi"/>
              <w:noProof/>
              <w:sz w:val="22"/>
              <w:szCs w:val="22"/>
            </w:rPr>
          </w:pPr>
          <w:hyperlink w:anchor="_Toc272391191" w:history="1">
            <w:r w:rsidR="007F57C0" w:rsidRPr="00C66199">
              <w:rPr>
                <w:rStyle w:val="Hyperlink"/>
                <w:noProof/>
              </w:rPr>
              <w:t>9.</w:t>
            </w:r>
            <w:r w:rsidR="007F57C0">
              <w:rPr>
                <w:rFonts w:asciiTheme="minorHAnsi" w:eastAsiaTheme="minorEastAsia" w:hAnsiTheme="minorHAnsi" w:cstheme="minorBidi"/>
                <w:noProof/>
                <w:sz w:val="22"/>
                <w:szCs w:val="22"/>
              </w:rPr>
              <w:tab/>
            </w:r>
            <w:r w:rsidR="007F57C0" w:rsidRPr="00C66199">
              <w:rPr>
                <w:rStyle w:val="Hyperlink"/>
                <w:noProof/>
              </w:rPr>
              <w:t>WP9 Standardization Collaboration</w:t>
            </w:r>
            <w:r w:rsidR="007F57C0">
              <w:rPr>
                <w:noProof/>
                <w:webHidden/>
              </w:rPr>
              <w:tab/>
            </w:r>
            <w:r>
              <w:rPr>
                <w:noProof/>
                <w:webHidden/>
              </w:rPr>
              <w:fldChar w:fldCharType="begin"/>
            </w:r>
            <w:r w:rsidR="007F57C0">
              <w:rPr>
                <w:noProof/>
                <w:webHidden/>
              </w:rPr>
              <w:instrText xml:space="preserve"> PAGEREF _Toc272391191 \h </w:instrText>
            </w:r>
            <w:r>
              <w:rPr>
                <w:noProof/>
                <w:webHidden/>
              </w:rPr>
            </w:r>
            <w:r>
              <w:rPr>
                <w:noProof/>
                <w:webHidden/>
              </w:rPr>
              <w:fldChar w:fldCharType="separate"/>
            </w:r>
            <w:r w:rsidR="007F57C0">
              <w:rPr>
                <w:noProof/>
                <w:webHidden/>
              </w:rPr>
              <w:t>6</w:t>
            </w:r>
            <w:r>
              <w:rPr>
                <w:noProof/>
                <w:webHidden/>
              </w:rPr>
              <w:fldChar w:fldCharType="end"/>
            </w:r>
          </w:hyperlink>
        </w:p>
        <w:p w:rsidR="007F57C0" w:rsidRDefault="00A65062">
          <w:pPr>
            <w:pStyle w:val="TOC1"/>
            <w:tabs>
              <w:tab w:val="left" w:pos="660"/>
              <w:tab w:val="right" w:leader="dot" w:pos="8495"/>
            </w:tabs>
            <w:rPr>
              <w:rFonts w:asciiTheme="minorHAnsi" w:eastAsiaTheme="minorEastAsia" w:hAnsiTheme="minorHAnsi" w:cstheme="minorBidi"/>
              <w:noProof/>
              <w:sz w:val="22"/>
              <w:szCs w:val="22"/>
            </w:rPr>
          </w:pPr>
          <w:hyperlink w:anchor="_Toc272391192" w:history="1">
            <w:r w:rsidR="007F57C0" w:rsidRPr="00C66199">
              <w:rPr>
                <w:rStyle w:val="Hyperlink"/>
                <w:noProof/>
              </w:rPr>
              <w:t>10.</w:t>
            </w:r>
            <w:r w:rsidR="007F57C0">
              <w:rPr>
                <w:rFonts w:asciiTheme="minorHAnsi" w:eastAsiaTheme="minorEastAsia" w:hAnsiTheme="minorHAnsi" w:cstheme="minorBidi"/>
                <w:noProof/>
                <w:sz w:val="22"/>
                <w:szCs w:val="22"/>
              </w:rPr>
              <w:tab/>
            </w:r>
            <w:r w:rsidR="007F57C0" w:rsidRPr="00C66199">
              <w:rPr>
                <w:rStyle w:val="Hyperlink"/>
                <w:noProof/>
              </w:rPr>
              <w:t>WP10 Project Management</w:t>
            </w:r>
            <w:r w:rsidR="007F57C0">
              <w:rPr>
                <w:noProof/>
                <w:webHidden/>
              </w:rPr>
              <w:tab/>
            </w:r>
            <w:r>
              <w:rPr>
                <w:noProof/>
                <w:webHidden/>
              </w:rPr>
              <w:fldChar w:fldCharType="begin"/>
            </w:r>
            <w:r w:rsidR="007F57C0">
              <w:rPr>
                <w:noProof/>
                <w:webHidden/>
              </w:rPr>
              <w:instrText xml:space="preserve"> PAGEREF _Toc272391192 \h </w:instrText>
            </w:r>
            <w:r>
              <w:rPr>
                <w:noProof/>
                <w:webHidden/>
              </w:rPr>
            </w:r>
            <w:r>
              <w:rPr>
                <w:noProof/>
                <w:webHidden/>
              </w:rPr>
              <w:fldChar w:fldCharType="separate"/>
            </w:r>
            <w:r w:rsidR="007F57C0">
              <w:rPr>
                <w:noProof/>
                <w:webHidden/>
              </w:rPr>
              <w:t>6</w:t>
            </w:r>
            <w:r>
              <w:rPr>
                <w:noProof/>
                <w:webHidden/>
              </w:rPr>
              <w:fldChar w:fldCharType="end"/>
            </w:r>
          </w:hyperlink>
        </w:p>
        <w:p w:rsidR="007F57C0" w:rsidRDefault="00A65062">
          <w:pPr>
            <w:pStyle w:val="TOC1"/>
            <w:tabs>
              <w:tab w:val="left" w:pos="660"/>
              <w:tab w:val="right" w:leader="dot" w:pos="8495"/>
            </w:tabs>
            <w:rPr>
              <w:rFonts w:asciiTheme="minorHAnsi" w:eastAsiaTheme="minorEastAsia" w:hAnsiTheme="minorHAnsi" w:cstheme="minorBidi"/>
              <w:noProof/>
              <w:sz w:val="22"/>
              <w:szCs w:val="22"/>
            </w:rPr>
          </w:pPr>
          <w:hyperlink w:anchor="_Toc272391193" w:history="1">
            <w:r w:rsidR="007F57C0" w:rsidRPr="00C66199">
              <w:rPr>
                <w:rStyle w:val="Hyperlink"/>
                <w:noProof/>
              </w:rPr>
              <w:t>11.</w:t>
            </w:r>
            <w:r w:rsidR="007F57C0">
              <w:rPr>
                <w:rFonts w:asciiTheme="minorHAnsi" w:eastAsiaTheme="minorEastAsia" w:hAnsiTheme="minorHAnsi" w:cstheme="minorBidi"/>
                <w:noProof/>
                <w:sz w:val="22"/>
                <w:szCs w:val="22"/>
              </w:rPr>
              <w:tab/>
            </w:r>
            <w:r w:rsidR="007F57C0" w:rsidRPr="00C66199">
              <w:rPr>
                <w:rStyle w:val="Hyperlink"/>
                <w:noProof/>
              </w:rPr>
              <w:t>Next Meeting</w:t>
            </w:r>
            <w:r w:rsidR="007F57C0">
              <w:rPr>
                <w:noProof/>
                <w:webHidden/>
              </w:rPr>
              <w:tab/>
            </w:r>
            <w:r>
              <w:rPr>
                <w:noProof/>
                <w:webHidden/>
              </w:rPr>
              <w:fldChar w:fldCharType="begin"/>
            </w:r>
            <w:r w:rsidR="007F57C0">
              <w:rPr>
                <w:noProof/>
                <w:webHidden/>
              </w:rPr>
              <w:instrText xml:space="preserve"> PAGEREF _Toc272391193 \h </w:instrText>
            </w:r>
            <w:r>
              <w:rPr>
                <w:noProof/>
                <w:webHidden/>
              </w:rPr>
            </w:r>
            <w:r>
              <w:rPr>
                <w:noProof/>
                <w:webHidden/>
              </w:rPr>
              <w:fldChar w:fldCharType="separate"/>
            </w:r>
            <w:r w:rsidR="007F57C0">
              <w:rPr>
                <w:noProof/>
                <w:webHidden/>
              </w:rPr>
              <w:t>7</w:t>
            </w:r>
            <w:r>
              <w:rPr>
                <w:noProof/>
                <w:webHidden/>
              </w:rPr>
              <w:fldChar w:fldCharType="end"/>
            </w:r>
          </w:hyperlink>
        </w:p>
        <w:p w:rsidR="00173B78" w:rsidRDefault="00A65062">
          <w:r>
            <w:fldChar w:fldCharType="end"/>
          </w:r>
        </w:p>
      </w:sdtContent>
    </w:sdt>
    <w:p w:rsidR="00173B78" w:rsidRDefault="00173B78" w:rsidP="001C7904"/>
    <w:p w:rsidR="00173B78" w:rsidRPr="00173B78" w:rsidRDefault="00173B78" w:rsidP="00173B78">
      <w:r w:rsidRPr="00173B78">
        <w:t xml:space="preserve">For further reference, all presentations can be found in the </w:t>
      </w:r>
      <w:proofErr w:type="spellStart"/>
      <w:r w:rsidRPr="00173B78">
        <w:t>BSCW</w:t>
      </w:r>
      <w:proofErr w:type="spellEnd"/>
      <w:r w:rsidRPr="00173B78">
        <w:t xml:space="preserve"> folder “09.09-10 Kick-off meeting (Madrid)” in “Project Meetings”.</w:t>
      </w:r>
    </w:p>
    <w:p w:rsidR="00173B78" w:rsidRDefault="00A65062" w:rsidP="00173B78">
      <w:hyperlink r:id="rId6" w:history="1">
        <w:r w:rsidR="00173B78" w:rsidRPr="00D9422D">
          <w:rPr>
            <w:rStyle w:val="Hyperlink"/>
          </w:rPr>
          <w:t>https://fit-bscw.fit.fraunhofer.de/bscw/bscw.cgi/38859241</w:t>
        </w:r>
      </w:hyperlink>
    </w:p>
    <w:p w:rsidR="00173B78" w:rsidRDefault="00173B78" w:rsidP="001C7904"/>
    <w:p w:rsidR="00173B78" w:rsidRDefault="00173B78">
      <w:pPr>
        <w:spacing w:after="100"/>
        <w:rPr>
          <w:spacing w:val="5"/>
          <w:sz w:val="28"/>
          <w:szCs w:val="32"/>
        </w:rPr>
      </w:pPr>
      <w:r>
        <w:br w:type="page"/>
      </w:r>
    </w:p>
    <w:p w:rsidR="00A75D62" w:rsidRDefault="00A75D62" w:rsidP="001C7904">
      <w:pPr>
        <w:pStyle w:val="Heading1"/>
      </w:pPr>
      <w:bookmarkStart w:id="0" w:name="_Toc272391183"/>
      <w:r>
        <w:lastRenderedPageBreak/>
        <w:t>Venue and Attendance</w:t>
      </w:r>
      <w:bookmarkEnd w:id="0"/>
    </w:p>
    <w:p w:rsidR="00A75D62" w:rsidRDefault="00A75D62" w:rsidP="00A75D62"/>
    <w:p w:rsidR="00A75D62" w:rsidRDefault="00A75D62" w:rsidP="00A75D62">
      <w:r>
        <w:t>Date: September 9</w:t>
      </w:r>
      <w:r w:rsidRPr="00A75D62">
        <w:rPr>
          <w:vertAlign w:val="superscript"/>
        </w:rPr>
        <w:t>th</w:t>
      </w:r>
      <w:r>
        <w:t xml:space="preserve"> and 10</w:t>
      </w:r>
      <w:r w:rsidRPr="00A75D62">
        <w:rPr>
          <w:vertAlign w:val="superscript"/>
        </w:rPr>
        <w:t>th</w:t>
      </w:r>
      <w:r>
        <w:t>, 2010</w:t>
      </w:r>
    </w:p>
    <w:p w:rsidR="00A75D62" w:rsidRDefault="00A75D62" w:rsidP="00A75D62">
      <w:r>
        <w:t>Venue: Atos Origin, Madrid</w:t>
      </w:r>
    </w:p>
    <w:p w:rsidR="00173B78" w:rsidRDefault="00173B78" w:rsidP="00A75D62">
      <w:r>
        <w:t>Attendance: all partners present</w:t>
      </w:r>
    </w:p>
    <w:p w:rsidR="00A75D62" w:rsidRDefault="00A75D62" w:rsidP="00A75D62"/>
    <w:tbl>
      <w:tblPr>
        <w:tblW w:w="7643" w:type="dxa"/>
        <w:tblInd w:w="89" w:type="dxa"/>
        <w:tblLook w:val="04A0"/>
      </w:tblPr>
      <w:tblGrid>
        <w:gridCol w:w="2290"/>
        <w:gridCol w:w="1415"/>
        <w:gridCol w:w="3938"/>
      </w:tblGrid>
      <w:tr w:rsidR="00A75D62" w:rsidRPr="00A75D62" w:rsidTr="00C14B85">
        <w:trPr>
          <w:trHeight w:val="431"/>
        </w:trPr>
        <w:tc>
          <w:tcPr>
            <w:tcW w:w="2290" w:type="dxa"/>
            <w:tcBorders>
              <w:top w:val="single" w:sz="4" w:space="0" w:color="000000"/>
              <w:left w:val="nil"/>
              <w:bottom w:val="single" w:sz="4" w:space="0" w:color="000000"/>
              <w:right w:val="nil"/>
            </w:tcBorders>
            <w:shd w:val="clear" w:color="auto" w:fill="auto"/>
            <w:noWrap/>
            <w:vAlign w:val="bottom"/>
            <w:hideMark/>
          </w:tcPr>
          <w:p w:rsidR="00A75D62" w:rsidRPr="00A75D62" w:rsidRDefault="00A75D62" w:rsidP="00A75D62">
            <w:pPr>
              <w:rPr>
                <w:b/>
                <w:bCs/>
              </w:rPr>
            </w:pPr>
            <w:r w:rsidRPr="00A75D62">
              <w:rPr>
                <w:b/>
                <w:bCs/>
              </w:rPr>
              <w:t>Organization</w:t>
            </w:r>
          </w:p>
        </w:tc>
        <w:tc>
          <w:tcPr>
            <w:tcW w:w="1415" w:type="dxa"/>
            <w:tcBorders>
              <w:top w:val="single" w:sz="4" w:space="0" w:color="000000"/>
              <w:left w:val="nil"/>
              <w:bottom w:val="single" w:sz="4" w:space="0" w:color="000000"/>
              <w:right w:val="nil"/>
            </w:tcBorders>
            <w:shd w:val="clear" w:color="auto" w:fill="auto"/>
            <w:noWrap/>
            <w:vAlign w:val="bottom"/>
            <w:hideMark/>
          </w:tcPr>
          <w:p w:rsidR="00A75D62" w:rsidRPr="00A75D62" w:rsidRDefault="00A75D62" w:rsidP="00A75D62">
            <w:pPr>
              <w:rPr>
                <w:b/>
                <w:bCs/>
              </w:rPr>
            </w:pPr>
            <w:r w:rsidRPr="00A75D62">
              <w:rPr>
                <w:b/>
                <w:bCs/>
              </w:rPr>
              <w:t>Name</w:t>
            </w:r>
          </w:p>
        </w:tc>
        <w:tc>
          <w:tcPr>
            <w:tcW w:w="3938" w:type="dxa"/>
            <w:tcBorders>
              <w:top w:val="single" w:sz="4" w:space="0" w:color="000000"/>
              <w:left w:val="nil"/>
              <w:bottom w:val="single" w:sz="4" w:space="0" w:color="000000"/>
              <w:right w:val="nil"/>
            </w:tcBorders>
            <w:shd w:val="clear" w:color="auto" w:fill="auto"/>
            <w:noWrap/>
            <w:vAlign w:val="bottom"/>
            <w:hideMark/>
          </w:tcPr>
          <w:p w:rsidR="00A75D62" w:rsidRPr="00A75D62" w:rsidRDefault="00A75D62" w:rsidP="00A75D62">
            <w:pPr>
              <w:rPr>
                <w:b/>
                <w:bCs/>
              </w:rPr>
            </w:pP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r w:rsidRPr="00A75D62">
              <w:t>ATOS</w:t>
            </w:r>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Francesco</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D'Andria</w:t>
            </w:r>
            <w:proofErr w:type="spellEnd"/>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r w:rsidRPr="00A75D62">
              <w:t>ATOS</w:t>
            </w:r>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James</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Ahtes</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r w:rsidRPr="00A75D62">
              <w:t>ATOS</w:t>
            </w:r>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Alejandra</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Trujillo</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DERI</w:t>
            </w:r>
            <w:proofErr w:type="spellEnd"/>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 xml:space="preserve">Giovanni </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Tummarello</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DERI</w:t>
            </w:r>
            <w:proofErr w:type="spellEnd"/>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 xml:space="preserve">Filippo </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Bosi</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CERTH</w:t>
            </w:r>
            <w:proofErr w:type="spellEnd"/>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Nikos</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Loutas</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SingularLogic</w:t>
            </w:r>
            <w:proofErr w:type="spellEnd"/>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Stelios</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Pantelopoulos</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SingularLogic</w:t>
            </w:r>
            <w:proofErr w:type="spellEnd"/>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Panagiotis</w:t>
            </w:r>
          </w:p>
        </w:tc>
        <w:tc>
          <w:tcPr>
            <w:tcW w:w="3938"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Gouvas</w:t>
            </w:r>
            <w:proofErr w:type="spellEnd"/>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SingularLogic</w:t>
            </w:r>
            <w:proofErr w:type="spellEnd"/>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 xml:space="preserve">Thanassis </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Bouras</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CloudControl</w:t>
            </w:r>
            <w:proofErr w:type="spellEnd"/>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Thomas</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Ruland</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CloudControl</w:t>
            </w:r>
            <w:proofErr w:type="spellEnd"/>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Philipp</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Strube</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Cyntelix</w:t>
            </w:r>
            <w:proofErr w:type="spellEnd"/>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Ard-Jan</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Gijsbertsen</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Cyntelix</w:t>
            </w:r>
            <w:proofErr w:type="spellEnd"/>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 xml:space="preserve">Manuel </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Fradinho</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Cyntelix</w:t>
            </w:r>
            <w:proofErr w:type="spellEnd"/>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Stefano</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Bocconi</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r w:rsidRPr="00A75D62">
              <w:t>Portugal Telecom</w:t>
            </w:r>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Pedro</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Neves</w:t>
            </w:r>
          </w:p>
        </w:tc>
      </w:tr>
      <w:tr w:rsidR="00A75D62" w:rsidRPr="00A75D62" w:rsidTr="00C14B85">
        <w:trPr>
          <w:trHeight w:val="431"/>
        </w:trPr>
        <w:tc>
          <w:tcPr>
            <w:tcW w:w="2290" w:type="dxa"/>
            <w:tcBorders>
              <w:top w:val="nil"/>
              <w:left w:val="nil"/>
              <w:bottom w:val="nil"/>
              <w:right w:val="nil"/>
            </w:tcBorders>
            <w:shd w:val="clear" w:color="auto" w:fill="auto"/>
            <w:noWrap/>
            <w:vAlign w:val="bottom"/>
            <w:hideMark/>
          </w:tcPr>
          <w:p w:rsidR="00A75D62" w:rsidRPr="00A75D62" w:rsidRDefault="00A75D62" w:rsidP="00A75D62">
            <w:proofErr w:type="spellStart"/>
            <w:r w:rsidRPr="00A75D62">
              <w:t>Fraunhofer</w:t>
            </w:r>
            <w:proofErr w:type="spellEnd"/>
            <w:r w:rsidRPr="00A75D62">
              <w:t xml:space="preserve"> FIT</w:t>
            </w:r>
          </w:p>
        </w:tc>
        <w:tc>
          <w:tcPr>
            <w:tcW w:w="1415" w:type="dxa"/>
            <w:tcBorders>
              <w:top w:val="nil"/>
              <w:left w:val="nil"/>
              <w:bottom w:val="nil"/>
              <w:right w:val="nil"/>
            </w:tcBorders>
            <w:shd w:val="clear" w:color="auto" w:fill="auto"/>
            <w:noWrap/>
            <w:vAlign w:val="bottom"/>
            <w:hideMark/>
          </w:tcPr>
          <w:p w:rsidR="00A75D62" w:rsidRPr="00A75D62" w:rsidRDefault="00A75D62" w:rsidP="00A75D62">
            <w:r w:rsidRPr="00A75D62">
              <w:t>Wolfgang</w:t>
            </w:r>
          </w:p>
        </w:tc>
        <w:tc>
          <w:tcPr>
            <w:tcW w:w="3938" w:type="dxa"/>
            <w:tcBorders>
              <w:top w:val="nil"/>
              <w:left w:val="nil"/>
              <w:bottom w:val="nil"/>
              <w:right w:val="nil"/>
            </w:tcBorders>
            <w:shd w:val="clear" w:color="auto" w:fill="auto"/>
            <w:noWrap/>
            <w:vAlign w:val="bottom"/>
            <w:hideMark/>
          </w:tcPr>
          <w:p w:rsidR="00A75D62" w:rsidRPr="00A75D62" w:rsidRDefault="00A75D62" w:rsidP="00A75D62">
            <w:r w:rsidRPr="00A75D62">
              <w:t>Prinz</w:t>
            </w:r>
          </w:p>
        </w:tc>
      </w:tr>
      <w:tr w:rsidR="00A75D62" w:rsidRPr="00A75D62" w:rsidTr="00C14B85">
        <w:trPr>
          <w:trHeight w:val="431"/>
        </w:trPr>
        <w:tc>
          <w:tcPr>
            <w:tcW w:w="2290" w:type="dxa"/>
            <w:tcBorders>
              <w:top w:val="nil"/>
              <w:left w:val="nil"/>
              <w:bottom w:val="nil"/>
              <w:right w:val="nil"/>
            </w:tcBorders>
            <w:shd w:val="clear" w:color="D8D8D8" w:fill="D8D8D8"/>
            <w:noWrap/>
            <w:vAlign w:val="bottom"/>
            <w:hideMark/>
          </w:tcPr>
          <w:p w:rsidR="00A75D62" w:rsidRPr="00A75D62" w:rsidRDefault="00A75D62" w:rsidP="00A75D62">
            <w:proofErr w:type="spellStart"/>
            <w:r w:rsidRPr="00A75D62">
              <w:t>RomTelecom</w:t>
            </w:r>
            <w:proofErr w:type="spellEnd"/>
          </w:p>
        </w:tc>
        <w:tc>
          <w:tcPr>
            <w:tcW w:w="1415" w:type="dxa"/>
            <w:tcBorders>
              <w:top w:val="nil"/>
              <w:left w:val="nil"/>
              <w:bottom w:val="nil"/>
              <w:right w:val="nil"/>
            </w:tcBorders>
            <w:shd w:val="clear" w:color="D8D8D8" w:fill="D8D8D8"/>
            <w:noWrap/>
            <w:vAlign w:val="bottom"/>
            <w:hideMark/>
          </w:tcPr>
          <w:p w:rsidR="00A75D62" w:rsidRPr="00A75D62" w:rsidRDefault="00A75D62" w:rsidP="00A75D62">
            <w:r w:rsidRPr="00A75D62">
              <w:t>Adrian-Paul</w:t>
            </w:r>
          </w:p>
        </w:tc>
        <w:tc>
          <w:tcPr>
            <w:tcW w:w="3938" w:type="dxa"/>
            <w:tcBorders>
              <w:top w:val="nil"/>
              <w:left w:val="nil"/>
              <w:bottom w:val="nil"/>
              <w:right w:val="nil"/>
            </w:tcBorders>
            <w:shd w:val="clear" w:color="D8D8D8" w:fill="D8D8D8"/>
            <w:noWrap/>
            <w:vAlign w:val="bottom"/>
            <w:hideMark/>
          </w:tcPr>
          <w:p w:rsidR="00A75D62" w:rsidRPr="00A75D62" w:rsidRDefault="00A75D62" w:rsidP="00A75D62">
            <w:r w:rsidRPr="00A75D62">
              <w:t>Locusteanu</w:t>
            </w:r>
          </w:p>
        </w:tc>
      </w:tr>
    </w:tbl>
    <w:p w:rsidR="00A75D62" w:rsidRDefault="00A75D62" w:rsidP="00A75D62"/>
    <w:p w:rsidR="00A75D62" w:rsidRPr="00A75D62" w:rsidRDefault="00A75D62" w:rsidP="00A75D62"/>
    <w:p w:rsidR="0087532E" w:rsidRDefault="0087532E" w:rsidP="0087532E">
      <w:pPr>
        <w:pStyle w:val="Heading1"/>
      </w:pPr>
      <w:bookmarkStart w:id="1" w:name="_Toc272391184"/>
      <w:r>
        <w:t>Project Introduction and Partner Profiles</w:t>
      </w:r>
      <w:bookmarkEnd w:id="1"/>
    </w:p>
    <w:p w:rsidR="0087532E" w:rsidRDefault="0087532E" w:rsidP="0087532E"/>
    <w:p w:rsidR="00CB7BF7" w:rsidRDefault="00CB7BF7" w:rsidP="0087532E">
      <w:r>
        <w:t xml:space="preserve">A short overview of the initial project vision was given by </w:t>
      </w:r>
      <w:proofErr w:type="spellStart"/>
      <w:r>
        <w:t>CERTH</w:t>
      </w:r>
      <w:proofErr w:type="spellEnd"/>
      <w:r>
        <w:t>, also reviewing objectives and expected results.</w:t>
      </w:r>
    </w:p>
    <w:p w:rsidR="0087532E" w:rsidRDefault="0087532E" w:rsidP="0087532E"/>
    <w:p w:rsidR="00CB7BF7" w:rsidRDefault="00CB7BF7" w:rsidP="0087532E">
      <w:r>
        <w:t>Each partner gave a presentation on their organization’s profile and its context within the Cloud4SOA workplan.</w:t>
      </w:r>
    </w:p>
    <w:p w:rsidR="006B5848" w:rsidRDefault="006B5848" w:rsidP="002D7CD3"/>
    <w:p w:rsidR="00013E35" w:rsidRDefault="00013E35" w:rsidP="0087532E">
      <w:pPr>
        <w:pStyle w:val="Heading1"/>
      </w:pPr>
      <w:r>
        <w:t xml:space="preserve"> </w:t>
      </w:r>
      <w:bookmarkStart w:id="2" w:name="_Toc272391185"/>
      <w:r w:rsidRPr="00A75D62">
        <w:t>WP1</w:t>
      </w:r>
      <w:r>
        <w:t xml:space="preserve"> - </w:t>
      </w:r>
      <w:r w:rsidRPr="00A75D62">
        <w:t>Semantic Interoperability Framework and Reference Architecture Overview</w:t>
      </w:r>
      <w:bookmarkEnd w:id="2"/>
    </w:p>
    <w:p w:rsidR="00013E35" w:rsidRDefault="00013E35" w:rsidP="00013E35"/>
    <w:p w:rsidR="009B7C40" w:rsidRDefault="009B7C40" w:rsidP="00013E35">
      <w:r>
        <w:lastRenderedPageBreak/>
        <w:t xml:space="preserve">The discussion from this Day 2 session results in </w:t>
      </w:r>
      <w:commentRangeStart w:id="3"/>
      <w:r>
        <w:t xml:space="preserve">a </w:t>
      </w:r>
      <w:r w:rsidR="003E2071">
        <w:t xml:space="preserve">vision and </w:t>
      </w:r>
      <w:r>
        <w:t xml:space="preserve">scenario document </w:t>
      </w:r>
      <w:commentRangeEnd w:id="3"/>
      <w:r w:rsidR="00E16CC2">
        <w:rPr>
          <w:rStyle w:val="CommentReference"/>
        </w:rPr>
        <w:commentReference w:id="3"/>
      </w:r>
      <w:r>
        <w:t>being drafted for early release.</w:t>
      </w:r>
    </w:p>
    <w:p w:rsidR="009B7C40" w:rsidRDefault="009B7C40" w:rsidP="00013E35"/>
    <w:p w:rsidR="009B7C40" w:rsidRDefault="009B7C40" w:rsidP="00013E35">
      <w:r>
        <w:t xml:space="preserve">The session discussed the focusing of the project vision to </w:t>
      </w:r>
      <w:proofErr w:type="gramStart"/>
      <w:r w:rsidR="003E2071">
        <w:t>an</w:t>
      </w:r>
      <w:proofErr w:type="gramEnd"/>
      <w:r w:rsidR="003E2071">
        <w:t xml:space="preserve"> </w:t>
      </w:r>
      <w:ins w:id="4" w:author="Nikos Loutas" w:date="2010-09-16T15:38:00Z">
        <w:r w:rsidR="00E16CC2">
          <w:t xml:space="preserve">semantic </w:t>
        </w:r>
      </w:ins>
      <w:r w:rsidR="003E2071">
        <w:t>interoperability</w:t>
      </w:r>
      <w:r>
        <w:t xml:space="preserve"> </w:t>
      </w:r>
      <w:r w:rsidR="003E2071">
        <w:t xml:space="preserve">layer </w:t>
      </w:r>
      <w:r>
        <w:t xml:space="preserve">between Application Service Providers (ASPs) and </w:t>
      </w:r>
      <w:r w:rsidR="003E2071">
        <w:t xml:space="preserve">their </w:t>
      </w:r>
      <w:commentRangeStart w:id="5"/>
      <w:proofErr w:type="spellStart"/>
      <w:r>
        <w:t>PaaS</w:t>
      </w:r>
      <w:proofErr w:type="spellEnd"/>
      <w:r>
        <w:t xml:space="preserve"> providers.</w:t>
      </w:r>
      <w:commentRangeEnd w:id="5"/>
      <w:r w:rsidR="00E16CC2">
        <w:rPr>
          <w:rStyle w:val="CommentReference"/>
        </w:rPr>
        <w:commentReference w:id="5"/>
      </w:r>
    </w:p>
    <w:p w:rsidR="009B7C40" w:rsidRDefault="009B7C40" w:rsidP="00013E35"/>
    <w:p w:rsidR="009B7C40" w:rsidRDefault="003E2071" w:rsidP="00013E35">
      <w:r>
        <w:t>The level above</w:t>
      </w:r>
      <w:r w:rsidR="009B7C40">
        <w:t xml:space="preserve">, a SaaS layer between applications (or individual </w:t>
      </w:r>
      <w:r>
        <w:t>services</w:t>
      </w:r>
      <w:r w:rsidR="009B7C40">
        <w:t xml:space="preserve">) and ASPs, would not fall </w:t>
      </w:r>
      <w:ins w:id="6" w:author="Nikos Loutas" w:date="2010-09-16T15:37:00Z">
        <w:r w:rsidR="00E16CC2">
          <w:t xml:space="preserve">in </w:t>
        </w:r>
      </w:ins>
      <w:r w:rsidR="009B7C40">
        <w:t>the scope of Cloud4SOA</w:t>
      </w:r>
      <w:ins w:id="7" w:author="Nikos Loutas" w:date="2010-09-16T15:37:00Z">
        <w:r w:rsidR="00E16CC2">
          <w:t xml:space="preserve"> semantic</w:t>
        </w:r>
      </w:ins>
      <w:r w:rsidR="009B7C40">
        <w:t xml:space="preserve"> interoperability.</w:t>
      </w:r>
    </w:p>
    <w:p w:rsidR="009B7C40" w:rsidRDefault="009B7C40" w:rsidP="00013E35"/>
    <w:p w:rsidR="00163F41" w:rsidRDefault="009B7C40" w:rsidP="00013E35">
      <w:r>
        <w:t>The level below, between PaaS providers among competing IaaS providers, is not a</w:t>
      </w:r>
      <w:ins w:id="8" w:author="Nikos Loutas" w:date="2010-09-16T15:38:00Z">
        <w:r w:rsidR="00E16CC2">
          <w:t xml:space="preserve"> semantic</w:t>
        </w:r>
      </w:ins>
      <w:del w:id="9" w:author="Nikos Loutas" w:date="2010-09-16T15:38:00Z">
        <w:r w:rsidDel="00E16CC2">
          <w:delText>n</w:delText>
        </w:r>
      </w:del>
      <w:r>
        <w:t xml:space="preserve"> interoperability level</w:t>
      </w:r>
      <w:r w:rsidR="00163F41">
        <w:t xml:space="preserve"> covered by Cloud4SOA either.</w:t>
      </w:r>
    </w:p>
    <w:p w:rsidR="00E16CC2" w:rsidRDefault="00E16CC2" w:rsidP="00013E35"/>
    <w:p w:rsidR="00E16CC2" w:rsidRDefault="00E16CC2" w:rsidP="00013E35"/>
    <w:p w:rsidR="00163F41" w:rsidRDefault="00163F41" w:rsidP="00013E35"/>
    <w:p w:rsidR="009B7C40" w:rsidRPr="007F57C0" w:rsidRDefault="00163F41" w:rsidP="00013E35">
      <w:pPr>
        <w:rPr>
          <w:u w:val="single"/>
        </w:rPr>
      </w:pPr>
      <w:r w:rsidRPr="007F57C0">
        <w:rPr>
          <w:u w:val="single"/>
        </w:rPr>
        <w:t xml:space="preserve">More details of the focusing process </w:t>
      </w:r>
      <w:r w:rsidR="0096405A" w:rsidRPr="007F57C0">
        <w:rPr>
          <w:u w:val="single"/>
        </w:rPr>
        <w:t xml:space="preserve">at the kickoff </w:t>
      </w:r>
      <w:r w:rsidRPr="007F57C0">
        <w:rPr>
          <w:u w:val="single"/>
        </w:rPr>
        <w:t xml:space="preserve">can be found in the </w:t>
      </w:r>
      <w:r w:rsidR="003E2071" w:rsidRPr="007F57C0">
        <w:rPr>
          <w:u w:val="single"/>
        </w:rPr>
        <w:t>referenced</w:t>
      </w:r>
      <w:r w:rsidRPr="007F57C0">
        <w:rPr>
          <w:u w:val="single"/>
        </w:rPr>
        <w:t xml:space="preserve"> document</w:t>
      </w:r>
      <w:r w:rsidR="003E2071" w:rsidRPr="007F57C0">
        <w:rPr>
          <w:u w:val="single"/>
        </w:rPr>
        <w:t xml:space="preserve">, with the intention to further evolve </w:t>
      </w:r>
      <w:r w:rsidR="007F57C0">
        <w:rPr>
          <w:u w:val="single"/>
        </w:rPr>
        <w:t xml:space="preserve">and </w:t>
      </w:r>
      <w:r w:rsidR="003E2071" w:rsidRPr="007F57C0">
        <w:rPr>
          <w:u w:val="single"/>
        </w:rPr>
        <w:t>complete the discussion</w:t>
      </w:r>
      <w:r w:rsidRPr="007F57C0">
        <w:rPr>
          <w:u w:val="single"/>
        </w:rPr>
        <w:t>.</w:t>
      </w:r>
    </w:p>
    <w:p w:rsidR="00163F41" w:rsidRDefault="00163F41" w:rsidP="00013E35"/>
    <w:p w:rsidR="00163F41" w:rsidRPr="00306B83" w:rsidRDefault="00163F41" w:rsidP="00013E35">
      <w:pPr>
        <w:rPr>
          <w:b/>
          <w:color w:val="1F497D" w:themeColor="text2"/>
        </w:rPr>
      </w:pPr>
      <w:r w:rsidRPr="00306B83">
        <w:rPr>
          <w:b/>
          <w:color w:val="1F497D" w:themeColor="text2"/>
        </w:rPr>
        <w:t xml:space="preserve">Action: ATOS to circulate preliminary scenario summary document to </w:t>
      </w:r>
      <w:r w:rsidR="003E2071" w:rsidRPr="00306B83">
        <w:rPr>
          <w:b/>
          <w:color w:val="1F497D" w:themeColor="text2"/>
        </w:rPr>
        <w:t>partners.</w:t>
      </w:r>
    </w:p>
    <w:p w:rsidR="00163F41" w:rsidRPr="00306B83" w:rsidRDefault="00163F41" w:rsidP="00013E35">
      <w:pPr>
        <w:rPr>
          <w:b/>
          <w:color w:val="1F497D" w:themeColor="text2"/>
        </w:rPr>
      </w:pPr>
    </w:p>
    <w:p w:rsidR="00163F41" w:rsidRPr="00306B83" w:rsidRDefault="00163F41" w:rsidP="00013E35">
      <w:pPr>
        <w:rPr>
          <w:b/>
          <w:color w:val="1F497D" w:themeColor="text2"/>
        </w:rPr>
      </w:pPr>
      <w:r w:rsidRPr="00306B83">
        <w:rPr>
          <w:b/>
          <w:color w:val="1F497D" w:themeColor="text2"/>
        </w:rPr>
        <w:t xml:space="preserve">Action:  </w:t>
      </w:r>
      <w:proofErr w:type="spellStart"/>
      <w:r w:rsidRPr="00306B83">
        <w:rPr>
          <w:b/>
          <w:color w:val="1F497D" w:themeColor="text2"/>
        </w:rPr>
        <w:t>DERI</w:t>
      </w:r>
      <w:proofErr w:type="spellEnd"/>
      <w:r w:rsidRPr="00306B83">
        <w:rPr>
          <w:b/>
          <w:color w:val="1F497D" w:themeColor="text2"/>
        </w:rPr>
        <w:t xml:space="preserve">, </w:t>
      </w:r>
      <w:proofErr w:type="spellStart"/>
      <w:r w:rsidRPr="00306B83">
        <w:rPr>
          <w:b/>
          <w:color w:val="1F497D" w:themeColor="text2"/>
        </w:rPr>
        <w:t>CERTH</w:t>
      </w:r>
      <w:proofErr w:type="spellEnd"/>
      <w:r w:rsidRPr="00306B83">
        <w:rPr>
          <w:b/>
          <w:color w:val="1F497D" w:themeColor="text2"/>
        </w:rPr>
        <w:t xml:space="preserve">, </w:t>
      </w:r>
      <w:proofErr w:type="spellStart"/>
      <w:r w:rsidRPr="00306B83">
        <w:rPr>
          <w:b/>
          <w:color w:val="1F497D" w:themeColor="text2"/>
        </w:rPr>
        <w:t>SingularLogic</w:t>
      </w:r>
      <w:proofErr w:type="spellEnd"/>
      <w:r w:rsidRPr="00306B83">
        <w:rPr>
          <w:b/>
          <w:color w:val="1F497D" w:themeColor="text2"/>
        </w:rPr>
        <w:t xml:space="preserve">, </w:t>
      </w:r>
      <w:proofErr w:type="spellStart"/>
      <w:r w:rsidRPr="00306B83">
        <w:rPr>
          <w:b/>
          <w:color w:val="1F497D" w:themeColor="text2"/>
        </w:rPr>
        <w:t>CloudControl</w:t>
      </w:r>
      <w:proofErr w:type="spellEnd"/>
      <w:r w:rsidRPr="00306B83">
        <w:rPr>
          <w:b/>
          <w:color w:val="1F497D" w:themeColor="text2"/>
        </w:rPr>
        <w:t xml:space="preserve"> to provide feedback</w:t>
      </w:r>
      <w:r w:rsidR="00FD4ACD" w:rsidRPr="00306B83">
        <w:rPr>
          <w:b/>
          <w:color w:val="1F497D" w:themeColor="text2"/>
        </w:rPr>
        <w:t xml:space="preserve"> to document</w:t>
      </w:r>
      <w:r w:rsidR="003E2071" w:rsidRPr="00306B83">
        <w:rPr>
          <w:b/>
          <w:color w:val="1F497D" w:themeColor="text2"/>
        </w:rPr>
        <w:t xml:space="preserve"> by Thursday, September 23rd</w:t>
      </w:r>
      <w:r w:rsidR="00FD4ACD" w:rsidRPr="00306B83">
        <w:rPr>
          <w:b/>
          <w:color w:val="1F497D" w:themeColor="text2"/>
        </w:rPr>
        <w:t xml:space="preserve">.  </w:t>
      </w:r>
      <w:proofErr w:type="spellStart"/>
      <w:r w:rsidR="00FD4ACD" w:rsidRPr="00306B83">
        <w:rPr>
          <w:b/>
          <w:color w:val="1F497D" w:themeColor="text2"/>
        </w:rPr>
        <w:t>CERTH</w:t>
      </w:r>
      <w:proofErr w:type="spellEnd"/>
      <w:r w:rsidR="00FD4ACD" w:rsidRPr="00306B83">
        <w:rPr>
          <w:b/>
          <w:color w:val="1F497D" w:themeColor="text2"/>
        </w:rPr>
        <w:t xml:space="preserve"> coordinates</w:t>
      </w:r>
      <w:r w:rsidRPr="00306B83">
        <w:rPr>
          <w:b/>
          <w:color w:val="1F497D" w:themeColor="text2"/>
        </w:rPr>
        <w:t xml:space="preserve"> consolidation and update of scenario document.</w:t>
      </w:r>
    </w:p>
    <w:p w:rsidR="00163F41" w:rsidRPr="00306B83" w:rsidRDefault="00163F41" w:rsidP="00013E35">
      <w:pPr>
        <w:rPr>
          <w:b/>
          <w:color w:val="1F497D" w:themeColor="text2"/>
        </w:rPr>
      </w:pPr>
    </w:p>
    <w:p w:rsidR="00163F41" w:rsidRPr="00306B83" w:rsidRDefault="00163F41" w:rsidP="00013E35">
      <w:pPr>
        <w:rPr>
          <w:b/>
          <w:color w:val="1F497D" w:themeColor="text2"/>
        </w:rPr>
      </w:pPr>
      <w:r w:rsidRPr="00306B83">
        <w:rPr>
          <w:b/>
          <w:color w:val="1F497D" w:themeColor="text2"/>
        </w:rPr>
        <w:t xml:space="preserve">Action:  </w:t>
      </w:r>
      <w:proofErr w:type="spellStart"/>
      <w:r w:rsidRPr="00306B83">
        <w:rPr>
          <w:b/>
          <w:color w:val="1F497D" w:themeColor="text2"/>
        </w:rPr>
        <w:t>CERTH</w:t>
      </w:r>
      <w:proofErr w:type="spellEnd"/>
      <w:r w:rsidRPr="00306B83">
        <w:rPr>
          <w:b/>
          <w:color w:val="1F497D" w:themeColor="text2"/>
        </w:rPr>
        <w:t xml:space="preserve"> sends document to FIT, </w:t>
      </w:r>
      <w:proofErr w:type="spellStart"/>
      <w:r w:rsidRPr="00306B83">
        <w:rPr>
          <w:b/>
          <w:color w:val="1F497D" w:themeColor="text2"/>
        </w:rPr>
        <w:t>PTIN</w:t>
      </w:r>
      <w:proofErr w:type="spellEnd"/>
      <w:r w:rsidRPr="00306B83">
        <w:rPr>
          <w:b/>
          <w:color w:val="1F497D" w:themeColor="text2"/>
        </w:rPr>
        <w:t xml:space="preserve"> and </w:t>
      </w:r>
      <w:proofErr w:type="spellStart"/>
      <w:r w:rsidRPr="00306B83">
        <w:rPr>
          <w:b/>
          <w:color w:val="1F497D" w:themeColor="text2"/>
        </w:rPr>
        <w:t>RomTelecom</w:t>
      </w:r>
      <w:proofErr w:type="spellEnd"/>
      <w:r w:rsidRPr="00306B83">
        <w:rPr>
          <w:b/>
          <w:color w:val="1F497D" w:themeColor="text2"/>
        </w:rPr>
        <w:t xml:space="preserve"> for e</w:t>
      </w:r>
      <w:r w:rsidR="003E2071" w:rsidRPr="00306B83">
        <w:rPr>
          <w:b/>
          <w:color w:val="1F497D" w:themeColor="text2"/>
        </w:rPr>
        <w:t>nd-user feedback and validation (partners of course welcome to send feedback beforehand, as well).</w:t>
      </w:r>
    </w:p>
    <w:p w:rsidR="00163F41" w:rsidRDefault="00163F41" w:rsidP="00013E35"/>
    <w:p w:rsidR="00163F41" w:rsidRDefault="00163F41" w:rsidP="00013E35">
      <w:r>
        <w:t>The next F2F meeting will focus on WP1 (see WP10 actions).</w:t>
      </w:r>
      <w:r w:rsidR="0014322A">
        <w:t xml:space="preserve">  A roadmap of the WP1 workplan is being prepared by </w:t>
      </w:r>
      <w:proofErr w:type="spellStart"/>
      <w:r w:rsidR="0014322A">
        <w:t>workpackage</w:t>
      </w:r>
      <w:proofErr w:type="spellEnd"/>
      <w:r w:rsidR="0014322A">
        <w:t xml:space="preserve"> leader </w:t>
      </w:r>
      <w:proofErr w:type="spellStart"/>
      <w:r w:rsidR="0014322A">
        <w:t>CERTH</w:t>
      </w:r>
      <w:proofErr w:type="spellEnd"/>
      <w:r w:rsidR="0014322A">
        <w:t>.</w:t>
      </w:r>
    </w:p>
    <w:p w:rsidR="0014322A" w:rsidRDefault="0014322A" w:rsidP="00013E35"/>
    <w:p w:rsidR="0014322A" w:rsidRPr="00306B83" w:rsidRDefault="0014322A" w:rsidP="00013E35">
      <w:pPr>
        <w:rPr>
          <w:b/>
          <w:color w:val="1F497D" w:themeColor="text2"/>
        </w:rPr>
      </w:pPr>
      <w:r w:rsidRPr="00306B83">
        <w:rPr>
          <w:b/>
          <w:color w:val="1F497D" w:themeColor="text2"/>
        </w:rPr>
        <w:t xml:space="preserve">Action: </w:t>
      </w:r>
      <w:proofErr w:type="spellStart"/>
      <w:r w:rsidRPr="00306B83">
        <w:rPr>
          <w:b/>
          <w:color w:val="1F497D" w:themeColor="text2"/>
        </w:rPr>
        <w:t>CERTH</w:t>
      </w:r>
      <w:proofErr w:type="spellEnd"/>
      <w:r w:rsidRPr="00306B83">
        <w:rPr>
          <w:b/>
          <w:color w:val="1F497D" w:themeColor="text2"/>
        </w:rPr>
        <w:t xml:space="preserve"> sends p</w:t>
      </w:r>
      <w:r w:rsidR="003E2071" w:rsidRPr="00306B83">
        <w:rPr>
          <w:b/>
          <w:color w:val="1F497D" w:themeColor="text2"/>
        </w:rPr>
        <w:t xml:space="preserve">repared WP1 roadmap to partners, currently being prepared. </w:t>
      </w:r>
    </w:p>
    <w:p w:rsidR="00163F41" w:rsidRDefault="00163F41" w:rsidP="00013E35"/>
    <w:p w:rsidR="00163F41" w:rsidRDefault="0096405A" w:rsidP="0087532E">
      <w:pPr>
        <w:pStyle w:val="Heading1"/>
      </w:pPr>
      <w:r>
        <w:t xml:space="preserve"> </w:t>
      </w:r>
      <w:bookmarkStart w:id="10" w:name="_Toc272391186"/>
      <w:r>
        <w:t>WP2 - WP6 Implementation Layers</w:t>
      </w:r>
      <w:r w:rsidR="001D2111">
        <w:t>; WP7 Integration</w:t>
      </w:r>
      <w:bookmarkEnd w:id="10"/>
    </w:p>
    <w:p w:rsidR="0096405A" w:rsidRDefault="0096405A" w:rsidP="0096405A"/>
    <w:p w:rsidR="00F60010" w:rsidRPr="0096405A" w:rsidRDefault="007C1DBA" w:rsidP="0096405A">
      <w:r>
        <w:t xml:space="preserve">Each of these </w:t>
      </w:r>
      <w:proofErr w:type="spellStart"/>
      <w:r>
        <w:t>WPs</w:t>
      </w:r>
      <w:proofErr w:type="spellEnd"/>
      <w:r>
        <w:t xml:space="preserve"> </w:t>
      </w:r>
      <w:proofErr w:type="gramStart"/>
      <w:r>
        <w:t>were</w:t>
      </w:r>
      <w:proofErr w:type="gramEnd"/>
      <w:r>
        <w:t xml:space="preserve"> covered at a general workplan level outlining their initial goals, workplans, deliverables, milestones and dependencies.</w:t>
      </w:r>
    </w:p>
    <w:p w:rsidR="000712BE" w:rsidRDefault="000712BE" w:rsidP="000712BE"/>
    <w:p w:rsidR="000712BE" w:rsidRDefault="000712BE" w:rsidP="000712BE">
      <w:r>
        <w:t>WP2 - WP6 begin</w:t>
      </w:r>
      <w:r w:rsidR="00306B83">
        <w:t>s in M</w:t>
      </w:r>
      <w:r>
        <w:t>7.</w:t>
      </w:r>
      <w:r w:rsidR="00D63E9F">
        <w:t xml:space="preserve">  WP7 has multiple integration trials throughout the workplan, a result of the updated workplan post-negotiation.</w:t>
      </w:r>
      <w:r>
        <w:t xml:space="preserve">  After the next F2F meeting, each WP leader will begin a roadmapping activity for their WP.</w:t>
      </w:r>
    </w:p>
    <w:p w:rsidR="00163F41" w:rsidRDefault="00163F41" w:rsidP="00013E35"/>
    <w:p w:rsidR="00D441B9" w:rsidRDefault="000712BE" w:rsidP="001D2111">
      <w:r>
        <w:t xml:space="preserve">As for the kickoff, there are no pending actions related for these </w:t>
      </w:r>
      <w:proofErr w:type="spellStart"/>
      <w:r>
        <w:t>WPs</w:t>
      </w:r>
      <w:proofErr w:type="spellEnd"/>
      <w:r>
        <w:t>.  The focus of these layers will be within the context of WP1 participation</w:t>
      </w:r>
      <w:r w:rsidR="00D441B9">
        <w:t>, as the integration workpackage within the requirements of the showcases discussed in WP1, as well.</w:t>
      </w:r>
    </w:p>
    <w:p w:rsidR="00D441B9" w:rsidRDefault="00D441B9" w:rsidP="001D2111"/>
    <w:p w:rsidR="0014322A" w:rsidRDefault="0014322A" w:rsidP="001D2111"/>
    <w:p w:rsidR="0014322A" w:rsidRDefault="0014322A" w:rsidP="001D2111"/>
    <w:p w:rsidR="00D441B9" w:rsidRDefault="00D441B9" w:rsidP="0087532E">
      <w:pPr>
        <w:pStyle w:val="Heading1"/>
      </w:pPr>
      <w:bookmarkStart w:id="11" w:name="_Toc272391187"/>
      <w:r>
        <w:t xml:space="preserve">WP8 </w:t>
      </w:r>
      <w:r w:rsidR="00011066" w:rsidRPr="00011066">
        <w:t>Showcases Development and Overall Performance Evaluation</w:t>
      </w:r>
      <w:bookmarkEnd w:id="11"/>
    </w:p>
    <w:p w:rsidR="00011066" w:rsidRDefault="00011066" w:rsidP="00011066"/>
    <w:p w:rsidR="00AC5651" w:rsidRDefault="0087532E" w:rsidP="0087532E">
      <w:r>
        <w:lastRenderedPageBreak/>
        <w:t xml:space="preserve">A brief workplan summary of WP8 was given (FIT), which led into a dedicated session to discuss the 3 prototype showcases.  </w:t>
      </w:r>
      <w:proofErr w:type="spellStart"/>
      <w:r>
        <w:t>SingularLogic</w:t>
      </w:r>
      <w:proofErr w:type="spellEnd"/>
      <w:r>
        <w:t xml:space="preserve"> gave an overview of interoperability levels and definitions to be considered across the 3 showcases.  Each showcase then gave a specific presentation (FIT, </w:t>
      </w:r>
      <w:proofErr w:type="spellStart"/>
      <w:r>
        <w:t>RomTelecom</w:t>
      </w:r>
      <w:proofErr w:type="spellEnd"/>
      <w:r>
        <w:t xml:space="preserve">, </w:t>
      </w:r>
      <w:proofErr w:type="spellStart"/>
      <w:proofErr w:type="gramStart"/>
      <w:r>
        <w:t>PTIN</w:t>
      </w:r>
      <w:proofErr w:type="spellEnd"/>
      <w:proofErr w:type="gramEnd"/>
      <w:r>
        <w:t>) on their cloud-based solutions and the issues looking to be resolved.</w:t>
      </w:r>
    </w:p>
    <w:p w:rsidR="008E05B2" w:rsidRDefault="008E05B2" w:rsidP="0087532E"/>
    <w:p w:rsidR="008E05B2" w:rsidRDefault="008E05B2" w:rsidP="0087532E">
      <w:r>
        <w:t>This took place before the scoping session, so discussion of IaaS interoperability, not just PaaS, was a primary topic, as well.</w:t>
      </w:r>
    </w:p>
    <w:p w:rsidR="00E16CC2" w:rsidRDefault="00E16CC2" w:rsidP="0087532E"/>
    <w:p w:rsidR="008E05B2" w:rsidRDefault="008E05B2" w:rsidP="0087532E">
      <w:r>
        <w:t>Similar to WP2-7, a roadmapping exercise will take place by WP8 after the next F2F to better distribute the development of the 3 prototypes with showcase partners and respective scientific partners.  As for as immediate actions post-kickoff, the requirements discussion of the showcases will take place within the scope of WP1.</w:t>
      </w:r>
    </w:p>
    <w:p w:rsidR="00AC5651" w:rsidRDefault="00AC5651" w:rsidP="0087532E">
      <w:pPr>
        <w:rPr>
          <w:ins w:id="12" w:author="Nikos Loutas" w:date="2010-09-16T15:41:00Z"/>
        </w:rPr>
      </w:pPr>
    </w:p>
    <w:p w:rsidR="00E16CC2" w:rsidRDefault="00E16CC2" w:rsidP="0087532E">
      <w:pPr>
        <w:rPr>
          <w:ins w:id="13" w:author="Nikos Loutas" w:date="2010-09-16T15:41:00Z"/>
        </w:rPr>
      </w:pPr>
      <w:ins w:id="14" w:author="Nikos Loutas" w:date="2010-09-16T15:41:00Z">
        <w:r>
          <w:t xml:space="preserve">An agreement was reached to go for 4 showcases. </w:t>
        </w:r>
      </w:ins>
    </w:p>
    <w:p w:rsidR="00E16CC2" w:rsidDel="00E16CC2" w:rsidRDefault="00E16CC2" w:rsidP="0087532E">
      <w:pPr>
        <w:rPr>
          <w:del w:id="15" w:author="Nikos Loutas" w:date="2010-09-16T15:44:00Z"/>
        </w:rPr>
      </w:pPr>
      <w:proofErr w:type="gramStart"/>
      <w:ins w:id="16" w:author="Nikos Loutas" w:date="2010-09-16T15:41:00Z">
        <w:r>
          <w:t xml:space="preserve">One that will deliver a community of </w:t>
        </w:r>
      </w:ins>
      <w:ins w:id="17" w:author="Nikos Loutas" w:date="2010-09-16T15:42:00Z">
        <w:r>
          <w:t xml:space="preserve">semantically interoperable </w:t>
        </w:r>
      </w:ins>
      <w:ins w:id="18" w:author="Nikos Loutas" w:date="2010-09-16T15:41:00Z">
        <w:r>
          <w:t>Cloud vendor</w:t>
        </w:r>
      </w:ins>
      <w:ins w:id="19" w:author="Nikos Loutas" w:date="2010-09-16T15:42:00Z">
        <w:r>
          <w:t xml:space="preserve"> </w:t>
        </w:r>
        <w:proofErr w:type="spellStart"/>
        <w:r>
          <w:t>SMEs</w:t>
        </w:r>
      </w:ins>
      <w:proofErr w:type="spellEnd"/>
      <w:ins w:id="20" w:author="Nikos Loutas" w:date="2010-09-16T15:43:00Z">
        <w:r>
          <w:t>.</w:t>
        </w:r>
        <w:proofErr w:type="gramEnd"/>
        <w:r>
          <w:t xml:space="preserve"> Hence, (</w:t>
        </w:r>
        <w:proofErr w:type="spellStart"/>
        <w:r>
          <w:t>i</w:t>
        </w:r>
        <w:proofErr w:type="spellEnd"/>
        <w:r>
          <w:t xml:space="preserve">) Cloud vendor </w:t>
        </w:r>
        <w:proofErr w:type="spellStart"/>
        <w:r>
          <w:t>SMEs</w:t>
        </w:r>
        <w:proofErr w:type="spellEnd"/>
        <w:r>
          <w:t xml:space="preserve"> can join forces and compete with big vendors, such as Amazon, and (ii) removing the vendor lock-in at the </w:t>
        </w:r>
        <w:proofErr w:type="spellStart"/>
        <w:r>
          <w:t>PaaS</w:t>
        </w:r>
        <w:proofErr w:type="spellEnd"/>
        <w:r>
          <w:t xml:space="preserve"> level.</w:t>
        </w:r>
      </w:ins>
      <w:ins w:id="21" w:author="Nikos Loutas" w:date="2010-09-16T15:44:00Z">
        <w:r w:rsidDel="00E16CC2">
          <w:t xml:space="preserve"> </w:t>
        </w:r>
      </w:ins>
    </w:p>
    <w:p w:rsidR="00E16CC2" w:rsidRDefault="00E16CC2" w:rsidP="0087532E">
      <w:pPr>
        <w:rPr>
          <w:ins w:id="22" w:author="Nikos Loutas" w:date="2010-09-16T15:44:00Z"/>
        </w:rPr>
      </w:pPr>
      <w:ins w:id="23" w:author="Nikos Loutas" w:date="2010-09-16T15:44:00Z">
        <w:r>
          <w:t xml:space="preserve">Three more showcases that will be formed </w:t>
        </w:r>
      </w:ins>
      <w:ins w:id="24" w:author="Nikos Loutas" w:date="2010-09-16T15:45:00Z">
        <w:r>
          <w:t xml:space="preserve">based on </w:t>
        </w:r>
      </w:ins>
      <w:ins w:id="25" w:author="Nikos Loutas" w:date="2010-09-16T15:44:00Z">
        <w:r>
          <w:t xml:space="preserve">the needs and requirements of FIT, </w:t>
        </w:r>
        <w:proofErr w:type="spellStart"/>
        <w:r>
          <w:t>PTIN</w:t>
        </w:r>
        <w:proofErr w:type="spellEnd"/>
        <w:r>
          <w:t xml:space="preserve"> and </w:t>
        </w:r>
        <w:proofErr w:type="spellStart"/>
        <w:r>
          <w:t>RomTelecom</w:t>
        </w:r>
        <w:proofErr w:type="spellEnd"/>
        <w:r>
          <w:t xml:space="preserve">. These showcases will capitalize on the semantically interoperable </w:t>
        </w:r>
        <w:proofErr w:type="spellStart"/>
        <w:r>
          <w:t>PaaS</w:t>
        </w:r>
      </w:ins>
      <w:proofErr w:type="spellEnd"/>
      <w:ins w:id="26" w:author="Nikos Loutas" w:date="2010-09-16T15:45:00Z">
        <w:r>
          <w:t xml:space="preserve"> infrastructure delivered by the first showcase. </w:t>
        </w:r>
      </w:ins>
    </w:p>
    <w:p w:rsidR="007527E9" w:rsidRDefault="007527E9" w:rsidP="007527E9">
      <w:pPr>
        <w:pStyle w:val="Heading1"/>
      </w:pPr>
      <w:bookmarkStart w:id="27" w:name="_Toc272391188"/>
      <w:r>
        <w:t xml:space="preserve">WP9 Market Analysis, Exploitation, </w:t>
      </w:r>
      <w:proofErr w:type="spellStart"/>
      <w:r>
        <w:t>IPR</w:t>
      </w:r>
      <w:proofErr w:type="spellEnd"/>
      <w:r>
        <w:t xml:space="preserve"> Management</w:t>
      </w:r>
      <w:bookmarkEnd w:id="27"/>
    </w:p>
    <w:p w:rsidR="007527E9" w:rsidRDefault="007527E9" w:rsidP="007527E9">
      <w:pPr>
        <w:pStyle w:val="NoSpacing"/>
      </w:pPr>
    </w:p>
    <w:p w:rsidR="007527E9" w:rsidRDefault="007527E9" w:rsidP="007527E9">
      <w:pPr>
        <w:pStyle w:val="NoSpacing"/>
      </w:pPr>
      <w:r>
        <w:t>ATOS gave a presentation covering the Exploitation-focused aspects of WP9.</w:t>
      </w:r>
      <w:r w:rsidR="00FD1189">
        <w:t xml:space="preserve">  (Given that WP9 involves many parallel activities, dissemination and collaboration are covered in a further section.)</w:t>
      </w:r>
    </w:p>
    <w:p w:rsidR="007527E9" w:rsidRDefault="007527E9" w:rsidP="007527E9">
      <w:pPr>
        <w:pStyle w:val="NoSpacing"/>
      </w:pPr>
    </w:p>
    <w:p w:rsidR="00AC5651" w:rsidRDefault="007527E9" w:rsidP="007527E9">
      <w:pPr>
        <w:pStyle w:val="NoSpacing"/>
      </w:pPr>
      <w:r>
        <w:t xml:space="preserve">The market analysis upcoming research was very general, covering IaaS, PaaS, </w:t>
      </w:r>
      <w:proofErr w:type="gramStart"/>
      <w:r>
        <w:t>SaaS</w:t>
      </w:r>
      <w:proofErr w:type="gramEnd"/>
      <w:r>
        <w:t xml:space="preserve"> shares of the industry.  In line with the scoping of the primary vision of the project, however, this will now lean more on the PaaS providers, their users, leveraging interoperability between PaaS providers, and the business impact and gains that are associated with all</w:t>
      </w:r>
      <w:r w:rsidR="008E05B2">
        <w:t xml:space="preserve"> stakeholders</w:t>
      </w:r>
      <w:r>
        <w:t>.</w:t>
      </w:r>
    </w:p>
    <w:p w:rsidR="007527E9" w:rsidRDefault="007527E9" w:rsidP="007527E9">
      <w:pPr>
        <w:pStyle w:val="NoSpacing"/>
      </w:pPr>
    </w:p>
    <w:p w:rsidR="0052367F" w:rsidRDefault="007527E9" w:rsidP="007527E9">
      <w:pPr>
        <w:pStyle w:val="NoSpacing"/>
      </w:pPr>
      <w:proofErr w:type="spellStart"/>
      <w:r>
        <w:t>IPR</w:t>
      </w:r>
      <w:proofErr w:type="spellEnd"/>
      <w:r>
        <w:t xml:space="preserve"> </w:t>
      </w:r>
      <w:r w:rsidR="0052367F">
        <w:t xml:space="preserve">was presented in two parts: a) how research will be deployed to seek out the most </w:t>
      </w:r>
      <w:r w:rsidR="008E05B2">
        <w:t>advantageous</w:t>
      </w:r>
      <w:r w:rsidR="0052367F">
        <w:t xml:space="preserve"> </w:t>
      </w:r>
      <w:proofErr w:type="spellStart"/>
      <w:r w:rsidR="0052367F">
        <w:t>IPR</w:t>
      </w:r>
      <w:proofErr w:type="spellEnd"/>
      <w:r w:rsidR="0052367F">
        <w:t xml:space="preserve"> policy for the Cloud4SOA reference architecture and framework components, as well as b) the actual management and tracking of the legal impact of </w:t>
      </w:r>
      <w:proofErr w:type="spellStart"/>
      <w:r w:rsidR="0052367F">
        <w:t>IPR</w:t>
      </w:r>
      <w:proofErr w:type="spellEnd"/>
      <w:r w:rsidR="0052367F">
        <w:t xml:space="preserve"> imported to the project through used software and components.  The latter will depend on both partner background highlighted in the Consortium Agreement, as well as external licensing adopted through re-use</w:t>
      </w:r>
      <w:r w:rsidR="00692262">
        <w:t>, and will come in the form of a register/tracker managed by ATOS.</w:t>
      </w:r>
    </w:p>
    <w:p w:rsidR="0052367F" w:rsidRDefault="0052367F" w:rsidP="007527E9">
      <w:pPr>
        <w:pStyle w:val="NoSpacing"/>
      </w:pPr>
    </w:p>
    <w:p w:rsidR="007527E9" w:rsidRDefault="00692262" w:rsidP="007527E9">
      <w:pPr>
        <w:pStyle w:val="NoSpacing"/>
      </w:pPr>
      <w:r>
        <w:t xml:space="preserve">The primary deliverable, </w:t>
      </w:r>
      <w:r w:rsidRPr="00692262">
        <w:t>D9.3.1</w:t>
      </w:r>
      <w:r>
        <w:t>, will be an evolving deliverable.  The initial division of work is envisioned, also given that each section completed in a phase will have to be updated and revised throughout the project.</w:t>
      </w:r>
    </w:p>
    <w:p w:rsidR="00011066" w:rsidRDefault="00011066" w:rsidP="00011066"/>
    <w:p w:rsidR="00692262" w:rsidRPr="00692262" w:rsidRDefault="00692262" w:rsidP="00692262">
      <w:r>
        <w:t xml:space="preserve">M6 - </w:t>
      </w:r>
      <w:r w:rsidRPr="00692262">
        <w:t xml:space="preserve">Market Analysis, </w:t>
      </w:r>
      <w:proofErr w:type="spellStart"/>
      <w:r w:rsidRPr="00692262">
        <w:t>IPR</w:t>
      </w:r>
      <w:proofErr w:type="spellEnd"/>
      <w:r w:rsidRPr="00692262">
        <w:t xml:space="preserve"> register, </w:t>
      </w:r>
      <w:proofErr w:type="gramStart"/>
      <w:r w:rsidRPr="00692262">
        <w:t>Anticipated</w:t>
      </w:r>
      <w:proofErr w:type="gramEnd"/>
      <w:r w:rsidRPr="00692262">
        <w:t xml:space="preserve"> results,</w:t>
      </w:r>
    </w:p>
    <w:p w:rsidR="00692262" w:rsidRPr="00692262" w:rsidRDefault="00692262" w:rsidP="00692262">
      <w:r>
        <w:t xml:space="preserve">M12 - </w:t>
      </w:r>
      <w:r w:rsidRPr="00692262">
        <w:t xml:space="preserve">Update on </w:t>
      </w:r>
      <w:proofErr w:type="gramStart"/>
      <w:r w:rsidRPr="00692262">
        <w:t xml:space="preserve">results  </w:t>
      </w:r>
      <w:proofErr w:type="spellStart"/>
      <w:r w:rsidRPr="00692262">
        <w:t>IPR</w:t>
      </w:r>
      <w:proofErr w:type="spellEnd"/>
      <w:proofErr w:type="gramEnd"/>
      <w:r w:rsidRPr="00692262">
        <w:t xml:space="preserve"> report, Biz Models, preliminary Value Proposition</w:t>
      </w:r>
    </w:p>
    <w:p w:rsidR="00692262" w:rsidRPr="00692262" w:rsidRDefault="00692262" w:rsidP="00692262">
      <w:r>
        <w:t xml:space="preserve">M24 - </w:t>
      </w:r>
      <w:r w:rsidRPr="00692262">
        <w:t xml:space="preserve">Analysis of Project Results, Initial Business Plan </w:t>
      </w:r>
    </w:p>
    <w:p w:rsidR="0087532E" w:rsidRDefault="00692262" w:rsidP="00692262">
      <w:r>
        <w:t xml:space="preserve">M36 - </w:t>
      </w:r>
      <w:r w:rsidRPr="00692262">
        <w:t>Final Busines</w:t>
      </w:r>
      <w:r>
        <w:t xml:space="preserve">s </w:t>
      </w:r>
      <w:proofErr w:type="gramStart"/>
      <w:r>
        <w:t>Plan ,</w:t>
      </w:r>
      <w:proofErr w:type="gramEnd"/>
      <w:r>
        <w:t xml:space="preserve"> Individual Exploitation</w:t>
      </w:r>
    </w:p>
    <w:p w:rsidR="00692262" w:rsidRDefault="00692262" w:rsidP="00692262"/>
    <w:p w:rsidR="00FD1189" w:rsidRDefault="00FD1189" w:rsidP="00692262">
      <w:r>
        <w:t>Although ATOS will be the principal on this deliverable, it will need the input and support of all partners for all phases: e.g. the market analysis and global exploitation will need validation from industry partners, individual exploitation must also be done on a partner-per-partner level, etc.</w:t>
      </w:r>
    </w:p>
    <w:p w:rsidR="00FD1189" w:rsidRDefault="00FD1189" w:rsidP="00692262"/>
    <w:p w:rsidR="00692262" w:rsidRPr="0084591F" w:rsidRDefault="00692262" w:rsidP="00692262">
      <w:pPr>
        <w:rPr>
          <w:b/>
          <w:color w:val="1F497D" w:themeColor="text2"/>
        </w:rPr>
      </w:pPr>
      <w:r w:rsidRPr="0084591F">
        <w:rPr>
          <w:b/>
          <w:color w:val="1F497D" w:themeColor="text2"/>
        </w:rPr>
        <w:t xml:space="preserve">Action: </w:t>
      </w:r>
      <w:proofErr w:type="spellStart"/>
      <w:r w:rsidRPr="0084591F">
        <w:rPr>
          <w:b/>
          <w:color w:val="1F497D" w:themeColor="text2"/>
        </w:rPr>
        <w:t>ATOS</w:t>
      </w:r>
      <w:proofErr w:type="spellEnd"/>
      <w:r w:rsidRPr="0084591F">
        <w:rPr>
          <w:b/>
          <w:color w:val="1F497D" w:themeColor="text2"/>
        </w:rPr>
        <w:t xml:space="preserve"> sets up </w:t>
      </w:r>
      <w:proofErr w:type="spellStart"/>
      <w:r w:rsidRPr="0084591F">
        <w:rPr>
          <w:b/>
          <w:color w:val="1F497D" w:themeColor="text2"/>
        </w:rPr>
        <w:t>IPR</w:t>
      </w:r>
      <w:proofErr w:type="spellEnd"/>
      <w:r w:rsidRPr="0084591F">
        <w:rPr>
          <w:b/>
          <w:color w:val="1F497D" w:themeColor="text2"/>
        </w:rPr>
        <w:t xml:space="preserve"> registry / tracker by end of M1</w:t>
      </w:r>
      <w:r w:rsidR="00FD1189" w:rsidRPr="0084591F">
        <w:rPr>
          <w:b/>
          <w:color w:val="1F497D" w:themeColor="text2"/>
        </w:rPr>
        <w:t>, including input from Consortium Agreement background</w:t>
      </w:r>
    </w:p>
    <w:p w:rsidR="00692262" w:rsidRDefault="00692262" w:rsidP="00692262"/>
    <w:p w:rsidR="00692262" w:rsidRPr="0084591F" w:rsidRDefault="00692262" w:rsidP="00692262">
      <w:pPr>
        <w:rPr>
          <w:b/>
          <w:color w:val="1F497D" w:themeColor="text2"/>
        </w:rPr>
      </w:pPr>
      <w:r w:rsidRPr="0084591F">
        <w:rPr>
          <w:b/>
          <w:color w:val="1F497D" w:themeColor="text2"/>
        </w:rPr>
        <w:t xml:space="preserve">Action: ATOS develops Roadmap for WP9 </w:t>
      </w:r>
      <w:r w:rsidR="00FD1189" w:rsidRPr="0084591F">
        <w:rPr>
          <w:b/>
          <w:color w:val="1F497D" w:themeColor="text2"/>
        </w:rPr>
        <w:t xml:space="preserve">Market Analysis, Exploitation, and </w:t>
      </w:r>
      <w:proofErr w:type="spellStart"/>
      <w:r w:rsidR="00FD1189" w:rsidRPr="0084591F">
        <w:rPr>
          <w:b/>
          <w:color w:val="1F497D" w:themeColor="text2"/>
        </w:rPr>
        <w:t>IPR</w:t>
      </w:r>
      <w:proofErr w:type="spellEnd"/>
      <w:r w:rsidR="00FD1189" w:rsidRPr="0084591F">
        <w:rPr>
          <w:b/>
          <w:color w:val="1F497D" w:themeColor="text2"/>
        </w:rPr>
        <w:t xml:space="preserve"> Management</w:t>
      </w:r>
      <w:r w:rsidRPr="0084591F">
        <w:rPr>
          <w:b/>
          <w:color w:val="1F497D" w:themeColor="text2"/>
        </w:rPr>
        <w:t xml:space="preserve"> </w:t>
      </w:r>
      <w:r w:rsidR="0084591F">
        <w:rPr>
          <w:b/>
          <w:color w:val="1F497D" w:themeColor="text2"/>
        </w:rPr>
        <w:t xml:space="preserve">in </w:t>
      </w:r>
      <w:r w:rsidRPr="0084591F">
        <w:rPr>
          <w:b/>
          <w:color w:val="1F497D" w:themeColor="text2"/>
        </w:rPr>
        <w:t>M2.</w:t>
      </w:r>
    </w:p>
    <w:p w:rsidR="00FD1189" w:rsidRDefault="00FD1189" w:rsidP="00692262"/>
    <w:p w:rsidR="00FD1189" w:rsidRDefault="00FD1189" w:rsidP="00FD1189">
      <w:pPr>
        <w:pStyle w:val="Heading1"/>
      </w:pPr>
      <w:bookmarkStart w:id="28" w:name="_Toc272391189"/>
      <w:r>
        <w:t>WP9 Dissemination and Special Interest Group (SIG)</w:t>
      </w:r>
      <w:bookmarkEnd w:id="28"/>
    </w:p>
    <w:p w:rsidR="00FD1189" w:rsidRDefault="00FD1189" w:rsidP="00FD1189"/>
    <w:p w:rsidR="00FD1189" w:rsidRDefault="00FD1189" w:rsidP="00FD1189">
      <w:r>
        <w:t>FIT presented dissemination</w:t>
      </w:r>
      <w:r w:rsidR="0034738E">
        <w:t>, with a focus on the Special Interest Group (SIG).  The discussion revolved around a) the role they will</w:t>
      </w:r>
      <w:r w:rsidR="00A75D23">
        <w:t xml:space="preserve"> have in the project and b) how to successfully gain their proactive participation.</w:t>
      </w:r>
    </w:p>
    <w:p w:rsidR="00A75D23" w:rsidRDefault="00A75D23" w:rsidP="00FD1189"/>
    <w:p w:rsidR="00A75D23" w:rsidRDefault="00A75D23" w:rsidP="00FD1189">
      <w:r>
        <w:t>Cloud4SOA requires a lot of</w:t>
      </w:r>
      <w:r w:rsidR="00861D4D">
        <w:t xml:space="preserve"> external feedback if it wishes its </w:t>
      </w:r>
      <w:r>
        <w:t>reference architecture to be adopted on a large scale.  The SIG, defined in the DoW as a group of stakeholders, naturally could provide this.  However, it must be investigated on how best to maintain commitment through a type of return on investment.  This was agreed to be a challenge.</w:t>
      </w:r>
    </w:p>
    <w:p w:rsidR="00A75D23" w:rsidRDefault="00A75D23" w:rsidP="00FD1189"/>
    <w:p w:rsidR="00A75D23" w:rsidRDefault="00A75D23" w:rsidP="00FD1189">
      <w:r>
        <w:t>Although Cloud4SOA will not have tangible results for some time, the formation of this group’s first participants would give an external outlet for feedback in WP1.</w:t>
      </w:r>
    </w:p>
    <w:p w:rsidR="00A75D23" w:rsidRDefault="00A75D23" w:rsidP="00FD1189"/>
    <w:p w:rsidR="00602B1A" w:rsidRDefault="00602B1A" w:rsidP="00FD1189">
      <w:r>
        <w:t>ATOS has created a draft version of the website, which will be updated in M1 and M2.  The initial version will be upgraded further in M4.</w:t>
      </w:r>
    </w:p>
    <w:p w:rsidR="00602B1A" w:rsidRDefault="00602B1A" w:rsidP="00FD1189"/>
    <w:p w:rsidR="00A75D23" w:rsidRPr="00861D4D" w:rsidRDefault="00A75D23" w:rsidP="00FD1189">
      <w:pPr>
        <w:rPr>
          <w:b/>
          <w:color w:val="1F497D" w:themeColor="text2"/>
        </w:rPr>
      </w:pPr>
      <w:r w:rsidRPr="00861D4D">
        <w:rPr>
          <w:b/>
          <w:color w:val="1F497D" w:themeColor="text2"/>
        </w:rPr>
        <w:t>Action: All partners to look in parallel activities for potential nominations for the SIG; can be proposed directly to FIT and ATOS who will then consolidate a list</w:t>
      </w:r>
    </w:p>
    <w:p w:rsidR="00A75D23" w:rsidRDefault="00A75D23" w:rsidP="00FD1189"/>
    <w:p w:rsidR="00A75D23" w:rsidRPr="00861D4D" w:rsidRDefault="00A75D23" w:rsidP="00FD1189">
      <w:pPr>
        <w:rPr>
          <w:b/>
          <w:color w:val="1F497D" w:themeColor="text2"/>
        </w:rPr>
      </w:pPr>
      <w:r w:rsidRPr="00861D4D">
        <w:rPr>
          <w:b/>
          <w:color w:val="1F497D" w:themeColor="text2"/>
        </w:rPr>
        <w:t>Action: FIT to investigate models of compensation / return on investment; detailed roles of group and interactions; profiles needed; etc. and report back to consortium in late M2.</w:t>
      </w:r>
    </w:p>
    <w:p w:rsidR="00A75D23" w:rsidRDefault="00A75D23" w:rsidP="00FD1189"/>
    <w:p w:rsidR="00A75D23" w:rsidRPr="00861D4D" w:rsidRDefault="00EA045F" w:rsidP="00FD1189">
      <w:pPr>
        <w:rPr>
          <w:b/>
          <w:color w:val="1F497D" w:themeColor="text2"/>
        </w:rPr>
      </w:pPr>
      <w:r w:rsidRPr="00861D4D">
        <w:rPr>
          <w:b/>
          <w:color w:val="1F497D" w:themeColor="text2"/>
        </w:rPr>
        <w:t>Action: FIT to start outlining dissemination plan outreach methods and targets, collaborate with ATOS, an</w:t>
      </w:r>
      <w:r w:rsidR="00602B1A" w:rsidRPr="00861D4D">
        <w:rPr>
          <w:b/>
          <w:color w:val="1F497D" w:themeColor="text2"/>
        </w:rPr>
        <w:t>d report to consortium in M2 / M</w:t>
      </w:r>
      <w:r w:rsidRPr="00861D4D">
        <w:rPr>
          <w:b/>
          <w:color w:val="1F497D" w:themeColor="text2"/>
        </w:rPr>
        <w:t>3.  FIT and ATOS to further work together on this.</w:t>
      </w:r>
    </w:p>
    <w:p w:rsidR="00EA045F" w:rsidRDefault="00EA045F" w:rsidP="00FD1189"/>
    <w:p w:rsidR="00EA045F" w:rsidRPr="00861D4D" w:rsidRDefault="00602B1A" w:rsidP="00FD1189">
      <w:pPr>
        <w:rPr>
          <w:b/>
          <w:color w:val="1F497D" w:themeColor="text2"/>
        </w:rPr>
      </w:pPr>
      <w:r w:rsidRPr="00861D4D">
        <w:rPr>
          <w:b/>
          <w:color w:val="1F497D" w:themeColor="text2"/>
        </w:rPr>
        <w:t xml:space="preserve">Action: FIT and ATOS to plan initial project material (banner, generic presentation slides, etc.) in </w:t>
      </w:r>
      <w:r w:rsidR="00861D4D">
        <w:rPr>
          <w:b/>
          <w:color w:val="1F497D" w:themeColor="text2"/>
        </w:rPr>
        <w:t xml:space="preserve">M2 / </w:t>
      </w:r>
      <w:r w:rsidRPr="00861D4D">
        <w:rPr>
          <w:b/>
          <w:color w:val="1F497D" w:themeColor="text2"/>
        </w:rPr>
        <w:t>M3.</w:t>
      </w:r>
    </w:p>
    <w:p w:rsidR="00602B1A" w:rsidRDefault="00602B1A" w:rsidP="00FD1189"/>
    <w:p w:rsidR="00602B1A" w:rsidRDefault="00602B1A" w:rsidP="00FD1189">
      <w:r w:rsidRPr="00861D4D">
        <w:rPr>
          <w:b/>
          <w:color w:val="1F497D" w:themeColor="text2"/>
        </w:rPr>
        <w:t>Action: ATOS to draft initial press release and send instructions for circulation and potential translation in M1</w:t>
      </w:r>
      <w:r>
        <w:t>.</w:t>
      </w:r>
    </w:p>
    <w:p w:rsidR="00602B1A" w:rsidRDefault="00602B1A" w:rsidP="00FD1189"/>
    <w:p w:rsidR="00602B1A" w:rsidRPr="00861D4D" w:rsidRDefault="00602B1A" w:rsidP="00FD1189">
      <w:pPr>
        <w:rPr>
          <w:b/>
          <w:color w:val="1F497D" w:themeColor="text2"/>
        </w:rPr>
      </w:pPr>
      <w:r w:rsidRPr="00861D4D">
        <w:rPr>
          <w:b/>
          <w:color w:val="1F497D" w:themeColor="text2"/>
        </w:rPr>
        <w:t>Action: ATOS to complete initial version of website in M1 / M2; begin plans for further update for M4.</w:t>
      </w:r>
    </w:p>
    <w:p w:rsidR="00EA045F" w:rsidRDefault="00EA045F" w:rsidP="00FD1189"/>
    <w:p w:rsidR="00602B1A" w:rsidRDefault="00602B1A" w:rsidP="00FD1189"/>
    <w:p w:rsidR="00EA045F" w:rsidRDefault="00346559" w:rsidP="00346559">
      <w:pPr>
        <w:pStyle w:val="Heading1"/>
      </w:pPr>
      <w:bookmarkStart w:id="29" w:name="_Toc272391190"/>
      <w:r>
        <w:t>WP9 Project Collaboration</w:t>
      </w:r>
      <w:bookmarkEnd w:id="29"/>
      <w:r w:rsidR="005A2D04">
        <w:t xml:space="preserve"> </w:t>
      </w:r>
    </w:p>
    <w:p w:rsidR="00346559" w:rsidRDefault="00346559" w:rsidP="00346559"/>
    <w:p w:rsidR="00AD55F9" w:rsidRDefault="00346559" w:rsidP="00346559">
      <w:r>
        <w:t>Day 2’s session on the project vision and scoping was too important to finish short.  As a result, the session on project collaboration was cut.</w:t>
      </w:r>
      <w:r w:rsidR="00AD55F9">
        <w:t xml:space="preserve">  Initially planned were presentations on </w:t>
      </w:r>
      <w:proofErr w:type="spellStart"/>
      <w:r w:rsidR="00AD55F9">
        <w:t>Optimis</w:t>
      </w:r>
      <w:proofErr w:type="spellEnd"/>
      <w:r w:rsidR="007E5E2B">
        <w:t xml:space="preserve"> (current)</w:t>
      </w:r>
      <w:r w:rsidR="00AD55F9">
        <w:t>, Diamond-WS</w:t>
      </w:r>
      <w:r w:rsidR="007E5E2B">
        <w:t xml:space="preserve"> (past)</w:t>
      </w:r>
      <w:r w:rsidR="00AD55F9">
        <w:t xml:space="preserve">, </w:t>
      </w:r>
      <w:proofErr w:type="gramStart"/>
      <w:r w:rsidR="007E5E2B">
        <w:t>BEinGRID</w:t>
      </w:r>
      <w:proofErr w:type="gramEnd"/>
      <w:r w:rsidR="007E5E2B">
        <w:t xml:space="preserve"> (past).</w:t>
      </w:r>
    </w:p>
    <w:p w:rsidR="007E5E2B" w:rsidRDefault="007E5E2B" w:rsidP="00346559"/>
    <w:p w:rsidR="007E5E2B" w:rsidRDefault="007E5E2B" w:rsidP="00346559">
      <w:r>
        <w:t xml:space="preserve">Partners have already begun </w:t>
      </w:r>
      <w:r w:rsidR="00F275CA">
        <w:t xml:space="preserve">to </w:t>
      </w:r>
      <w:r>
        <w:t xml:space="preserve">identify other projects in motion with </w:t>
      </w:r>
      <w:r w:rsidR="00F275CA">
        <w:t>related mandates through mailing list traffic</w:t>
      </w:r>
      <w:r>
        <w:t>.</w:t>
      </w:r>
      <w:r w:rsidR="00F275CA">
        <w:t xml:space="preserve">  ATOS will consolidate a list and investigate or inquire further with the help of project partners.  To keep in mind, the initial Project Collaboration deliverable due in M6 (this can also include standardization activities).</w:t>
      </w:r>
    </w:p>
    <w:p w:rsidR="007E5E2B" w:rsidRDefault="007E5E2B" w:rsidP="00346559"/>
    <w:p w:rsidR="007E5E2B" w:rsidRDefault="007E5E2B" w:rsidP="00346559">
      <w:r>
        <w:t>It is to be noted that there is a</w:t>
      </w:r>
      <w:r w:rsidR="005A2D04">
        <w:t>n</w:t>
      </w:r>
      <w:r>
        <w:t xml:space="preserve"> </w:t>
      </w:r>
      <w:r w:rsidR="005A2D04">
        <w:t xml:space="preserve">EC </w:t>
      </w:r>
      <w:r>
        <w:t>Software &amp; Services Collaboration Event on October 19</w:t>
      </w:r>
      <w:r w:rsidRPr="007E5E2B">
        <w:rPr>
          <w:vertAlign w:val="superscript"/>
        </w:rPr>
        <w:t>th</w:t>
      </w:r>
      <w:r>
        <w:t xml:space="preserve"> and 20</w:t>
      </w:r>
      <w:r w:rsidRPr="007E5E2B">
        <w:rPr>
          <w:vertAlign w:val="superscript"/>
        </w:rPr>
        <w:t>th</w:t>
      </w:r>
      <w:r>
        <w:t>.  This is headed by the same EC unit as our project.  ATOS will send more information in the weeks leading up to this event.</w:t>
      </w:r>
    </w:p>
    <w:p w:rsidR="007E5E2B" w:rsidRDefault="007E5E2B" w:rsidP="00346559"/>
    <w:p w:rsidR="007E5E2B" w:rsidRPr="00F275CA" w:rsidRDefault="007E5E2B" w:rsidP="00346559">
      <w:pPr>
        <w:rPr>
          <w:b/>
          <w:color w:val="1F497D" w:themeColor="text2"/>
        </w:rPr>
      </w:pPr>
      <w:r w:rsidRPr="00F275CA">
        <w:rPr>
          <w:b/>
          <w:color w:val="1F497D" w:themeColor="text2"/>
        </w:rPr>
        <w:t>Action: Partners to send potential projects and descriptions for collaboration (current) or outcomes (past) to mailing list; ATOS will consolidate</w:t>
      </w:r>
      <w:r w:rsidR="005A2D04" w:rsidRPr="00F275CA">
        <w:rPr>
          <w:b/>
          <w:color w:val="1F497D" w:themeColor="text2"/>
        </w:rPr>
        <w:t xml:space="preserve"> and formulate further actions with consortium.</w:t>
      </w:r>
    </w:p>
    <w:p w:rsidR="007E5E2B" w:rsidRPr="00F275CA" w:rsidRDefault="007E5E2B" w:rsidP="00346559">
      <w:pPr>
        <w:rPr>
          <w:b/>
          <w:color w:val="1F497D" w:themeColor="text2"/>
        </w:rPr>
      </w:pPr>
    </w:p>
    <w:p w:rsidR="007E5E2B" w:rsidRPr="00F275CA" w:rsidRDefault="007E5E2B" w:rsidP="00346559">
      <w:pPr>
        <w:rPr>
          <w:b/>
          <w:color w:val="1F497D" w:themeColor="text2"/>
        </w:rPr>
      </w:pPr>
      <w:r w:rsidRPr="00F275CA">
        <w:rPr>
          <w:b/>
          <w:color w:val="1F497D" w:themeColor="text2"/>
        </w:rPr>
        <w:t xml:space="preserve">Action: ATOS to send more information </w:t>
      </w:r>
      <w:r w:rsidR="005A2D04" w:rsidRPr="00F275CA">
        <w:rPr>
          <w:b/>
          <w:color w:val="1F497D" w:themeColor="text2"/>
        </w:rPr>
        <w:t>about EC Collaboration Event in October</w:t>
      </w:r>
      <w:r w:rsidRPr="00F275CA">
        <w:rPr>
          <w:b/>
          <w:color w:val="1F497D" w:themeColor="text2"/>
        </w:rPr>
        <w:t xml:space="preserve"> </w:t>
      </w:r>
      <w:r w:rsidR="005A2D04" w:rsidRPr="00F275CA">
        <w:rPr>
          <w:b/>
          <w:color w:val="1F497D" w:themeColor="text2"/>
        </w:rPr>
        <w:t>to mailing list.</w:t>
      </w:r>
    </w:p>
    <w:p w:rsidR="005A2D04" w:rsidRDefault="005A2D04" w:rsidP="00346559"/>
    <w:p w:rsidR="005A2D04" w:rsidRDefault="005A2D04" w:rsidP="005A2D04">
      <w:pPr>
        <w:pStyle w:val="Heading1"/>
      </w:pPr>
      <w:bookmarkStart w:id="30" w:name="_Toc272391191"/>
      <w:r>
        <w:t>WP9 Standardization Collaboration</w:t>
      </w:r>
      <w:bookmarkEnd w:id="30"/>
    </w:p>
    <w:p w:rsidR="005A2D04" w:rsidRDefault="005A2D04" w:rsidP="005A2D04">
      <w:pPr>
        <w:pStyle w:val="NoSpacing"/>
      </w:pPr>
    </w:p>
    <w:p w:rsidR="005A2D04" w:rsidRDefault="005A2D04" w:rsidP="005A2D04">
      <w:pPr>
        <w:pStyle w:val="NoSpacing"/>
      </w:pPr>
      <w:proofErr w:type="spellStart"/>
      <w:r>
        <w:t>CERTH</w:t>
      </w:r>
      <w:proofErr w:type="spellEnd"/>
      <w:r>
        <w:t xml:space="preserve"> presented initial standardization groups and interoperability forums of interest to Cloud4SOA.  Among them:</w:t>
      </w:r>
    </w:p>
    <w:p w:rsidR="005A2D04" w:rsidRDefault="005A2D04" w:rsidP="005A2D04">
      <w:pPr>
        <w:pStyle w:val="NoSpacing"/>
      </w:pPr>
    </w:p>
    <w:p w:rsidR="005A2D04" w:rsidRPr="005A2D04" w:rsidRDefault="005A2D04" w:rsidP="005A2D04">
      <w:pPr>
        <w:pStyle w:val="NoSpacing"/>
        <w:numPr>
          <w:ilvl w:val="0"/>
          <w:numId w:val="3"/>
        </w:numPr>
      </w:pPr>
      <w:proofErr w:type="spellStart"/>
      <w:r w:rsidRPr="005A2D04">
        <w:t>DMTF</w:t>
      </w:r>
      <w:proofErr w:type="spellEnd"/>
      <w:r w:rsidRPr="005A2D04">
        <w:t xml:space="preserve"> Open Cloud Standards Incubator</w:t>
      </w:r>
    </w:p>
    <w:p w:rsidR="005A2D04" w:rsidRPr="005A2D04" w:rsidRDefault="005A2D04" w:rsidP="005A2D04">
      <w:pPr>
        <w:pStyle w:val="NoSpacing"/>
        <w:numPr>
          <w:ilvl w:val="0"/>
          <w:numId w:val="3"/>
        </w:numPr>
      </w:pPr>
      <w:r w:rsidRPr="005A2D04">
        <w:t>Open Group Cloud Work Group</w:t>
      </w:r>
    </w:p>
    <w:p w:rsidR="005A2D04" w:rsidRPr="005A2D04" w:rsidRDefault="005A2D04" w:rsidP="005A2D04">
      <w:pPr>
        <w:pStyle w:val="NoSpacing"/>
        <w:numPr>
          <w:ilvl w:val="0"/>
          <w:numId w:val="3"/>
        </w:numPr>
      </w:pPr>
      <w:r w:rsidRPr="005A2D04">
        <w:t>Open Cloud Consortium (OCC)</w:t>
      </w:r>
    </w:p>
    <w:p w:rsidR="005A2D04" w:rsidRPr="005A2D04" w:rsidRDefault="005A2D04" w:rsidP="005A2D04">
      <w:pPr>
        <w:pStyle w:val="NoSpacing"/>
        <w:numPr>
          <w:ilvl w:val="0"/>
          <w:numId w:val="3"/>
        </w:numPr>
      </w:pPr>
      <w:r w:rsidRPr="005A2D04">
        <w:t>OASIS</w:t>
      </w:r>
    </w:p>
    <w:p w:rsidR="005A2D04" w:rsidRPr="005A2D04" w:rsidRDefault="005A2D04" w:rsidP="005A2D04">
      <w:pPr>
        <w:pStyle w:val="NoSpacing"/>
        <w:numPr>
          <w:ilvl w:val="0"/>
          <w:numId w:val="3"/>
        </w:numPr>
      </w:pPr>
      <w:r w:rsidRPr="005A2D04">
        <w:t>Global Inter-Cloud Technology Forum</w:t>
      </w:r>
    </w:p>
    <w:p w:rsidR="005A2D04" w:rsidRPr="005A2D04" w:rsidRDefault="005A2D04" w:rsidP="005A2D04">
      <w:pPr>
        <w:pStyle w:val="NoSpacing"/>
        <w:numPr>
          <w:ilvl w:val="0"/>
          <w:numId w:val="3"/>
        </w:numPr>
      </w:pPr>
      <w:proofErr w:type="spellStart"/>
      <w:r w:rsidRPr="005A2D04">
        <w:t>OMG</w:t>
      </w:r>
      <w:proofErr w:type="spellEnd"/>
    </w:p>
    <w:p w:rsidR="005A2D04" w:rsidRDefault="005A2D04" w:rsidP="005A2D04">
      <w:pPr>
        <w:pStyle w:val="NoSpacing"/>
        <w:numPr>
          <w:ilvl w:val="0"/>
          <w:numId w:val="3"/>
        </w:numPr>
      </w:pPr>
      <w:proofErr w:type="spellStart"/>
      <w:r w:rsidRPr="005A2D04">
        <w:t>NCOIC</w:t>
      </w:r>
      <w:proofErr w:type="spellEnd"/>
      <w:r w:rsidRPr="005A2D04">
        <w:t xml:space="preserve"> </w:t>
      </w:r>
      <w:proofErr w:type="spellStart"/>
      <w:r w:rsidRPr="005A2D04">
        <w:t>CCWG</w:t>
      </w:r>
      <w:proofErr w:type="spellEnd"/>
    </w:p>
    <w:p w:rsidR="005A2D04" w:rsidRDefault="005A2D04" w:rsidP="005A2D04">
      <w:pPr>
        <w:pStyle w:val="NoSpacing"/>
        <w:numPr>
          <w:ilvl w:val="0"/>
          <w:numId w:val="3"/>
        </w:numPr>
      </w:pPr>
      <w:proofErr w:type="spellStart"/>
      <w:r>
        <w:t>OGF’s</w:t>
      </w:r>
      <w:proofErr w:type="spellEnd"/>
      <w:r>
        <w:t xml:space="preserve"> </w:t>
      </w:r>
      <w:proofErr w:type="spellStart"/>
      <w:r>
        <w:t>OCCI-WG</w:t>
      </w:r>
      <w:proofErr w:type="spellEnd"/>
    </w:p>
    <w:p w:rsidR="005A2D04" w:rsidRDefault="005A2D04" w:rsidP="005A2D04">
      <w:pPr>
        <w:pStyle w:val="NoSpacing"/>
      </w:pPr>
    </w:p>
    <w:p w:rsidR="005A2D04" w:rsidRDefault="005A2D04" w:rsidP="005A2D04">
      <w:pPr>
        <w:pStyle w:val="NoSpacing"/>
      </w:pPr>
      <w:r>
        <w:t xml:space="preserve">It was </w:t>
      </w:r>
      <w:proofErr w:type="gramStart"/>
      <w:r>
        <w:t>a</w:t>
      </w:r>
      <w:proofErr w:type="gramEnd"/>
      <w:r>
        <w:t xml:space="preserve"> agreed that these groups are more accessible on the working group level (opposed to their global association members).</w:t>
      </w:r>
    </w:p>
    <w:p w:rsidR="005A2D04" w:rsidRDefault="005A2D04" w:rsidP="005A2D04">
      <w:pPr>
        <w:pStyle w:val="NoSpacing"/>
      </w:pPr>
    </w:p>
    <w:p w:rsidR="005A2D04" w:rsidRDefault="005A2D04" w:rsidP="005A2D04">
      <w:pPr>
        <w:pStyle w:val="NoSpacing"/>
      </w:pPr>
      <w:r>
        <w:t xml:space="preserve">Working groups often focus on very specific targets of standardization (e.g. </w:t>
      </w:r>
      <w:proofErr w:type="spellStart"/>
      <w:r>
        <w:t>OGF’s</w:t>
      </w:r>
      <w:proofErr w:type="spellEnd"/>
      <w:r>
        <w:t xml:space="preserve"> </w:t>
      </w:r>
      <w:proofErr w:type="spellStart"/>
      <w:r>
        <w:t>GRAAP</w:t>
      </w:r>
      <w:proofErr w:type="spellEnd"/>
      <w:r>
        <w:t xml:space="preserve"> group on SLAs).  Although this is a WP9 activity, the outreach and collaboration to these groups should be done as well through the several implementation workpackages (WP2-WP6).</w:t>
      </w:r>
    </w:p>
    <w:p w:rsidR="005A2D04" w:rsidRDefault="005A2D04" w:rsidP="005A2D04">
      <w:pPr>
        <w:pStyle w:val="NoSpacing"/>
      </w:pPr>
    </w:p>
    <w:p w:rsidR="005A2D04" w:rsidRDefault="005A2D04" w:rsidP="005A2D04">
      <w:pPr>
        <w:pStyle w:val="NoSpacing"/>
      </w:pPr>
      <w:r>
        <w:t xml:space="preserve">As the project is further scoped and requirements work progress in the next few months, a more detailed initial collaboration plan between these forums should be established after the next F2F meeting.  Standards work is very time consuming, so the project’s resources towards this should be very well planned in advance, including </w:t>
      </w:r>
      <w:r w:rsidR="001D68F2">
        <w:t>a good understanding of the synchronization with the target groups’ work, as well.</w:t>
      </w:r>
    </w:p>
    <w:p w:rsidR="001D68F2" w:rsidRDefault="001D68F2" w:rsidP="005A2D04">
      <w:pPr>
        <w:pStyle w:val="NoSpacing"/>
      </w:pPr>
    </w:p>
    <w:p w:rsidR="001D68F2" w:rsidRDefault="00706EDF" w:rsidP="00706EDF">
      <w:pPr>
        <w:pStyle w:val="Heading1"/>
      </w:pPr>
      <w:bookmarkStart w:id="31" w:name="_Toc272391192"/>
      <w:r>
        <w:t>WP10 Project Management</w:t>
      </w:r>
      <w:bookmarkEnd w:id="31"/>
    </w:p>
    <w:p w:rsidR="00706EDF" w:rsidRDefault="00706EDF" w:rsidP="00706EDF"/>
    <w:p w:rsidR="00706EDF" w:rsidRDefault="00706EDF" w:rsidP="00706EDF">
      <w:pPr>
        <w:pStyle w:val="NoSpacing"/>
      </w:pPr>
      <w:r>
        <w:t>ATOS presented project management, covering the following topics:</w:t>
      </w:r>
    </w:p>
    <w:p w:rsidR="00706EDF" w:rsidRDefault="00706EDF" w:rsidP="00706EDF">
      <w:pPr>
        <w:pStyle w:val="NoSpacing"/>
      </w:pPr>
    </w:p>
    <w:p w:rsidR="00706EDF" w:rsidRPr="00320092" w:rsidRDefault="00706EDF" w:rsidP="00706EDF">
      <w:pPr>
        <w:pStyle w:val="NoSpacing"/>
        <w:rPr>
          <w:u w:val="single"/>
        </w:rPr>
      </w:pPr>
      <w:r w:rsidRPr="00320092">
        <w:rPr>
          <w:u w:val="single"/>
        </w:rPr>
        <w:t>Grant Agreement</w:t>
      </w:r>
    </w:p>
    <w:p w:rsidR="00706EDF" w:rsidRDefault="00C82F06" w:rsidP="00706EDF">
      <w:pPr>
        <w:pStyle w:val="NoSpacing"/>
      </w:pPr>
      <w:r>
        <w:lastRenderedPageBreak/>
        <w:t>The complete Grant Preparation Form dossier was sent to the EC on September 7</w:t>
      </w:r>
      <w:r w:rsidRPr="00C82F06">
        <w:rPr>
          <w:vertAlign w:val="superscript"/>
        </w:rPr>
        <w:t>th</w:t>
      </w:r>
      <w:r>
        <w:t xml:space="preserve">.  ATOS now awaits the Grant Agreement (GA) draft to be sent for validation and signature.  The last step will be to send the signed GA back to the EC for signature process on their side.  An estimated time for completion is the end of September or mid-October. </w:t>
      </w:r>
    </w:p>
    <w:p w:rsidR="00C82F06" w:rsidRDefault="00C82F06" w:rsidP="00706EDF">
      <w:pPr>
        <w:pStyle w:val="NoSpacing"/>
      </w:pPr>
    </w:p>
    <w:p w:rsidR="00C82F06" w:rsidRDefault="00C82F06" w:rsidP="00706EDF">
      <w:pPr>
        <w:pStyle w:val="NoSpacing"/>
      </w:pPr>
      <w:r>
        <w:t>Although the project has started without a signed contract, the GA will include a September 1</w:t>
      </w:r>
      <w:r w:rsidRPr="00C82F06">
        <w:rPr>
          <w:vertAlign w:val="superscript"/>
        </w:rPr>
        <w:t>st</w:t>
      </w:r>
      <w:r>
        <w:t xml:space="preserve">, 2010 start-date, meaning that all costs </w:t>
      </w:r>
      <w:r w:rsidR="00F275CA">
        <w:t>since</w:t>
      </w:r>
      <w:r>
        <w:t xml:space="preserve"> September 1</w:t>
      </w:r>
      <w:r w:rsidRPr="00C82F06">
        <w:rPr>
          <w:vertAlign w:val="superscript"/>
        </w:rPr>
        <w:t>st</w:t>
      </w:r>
      <w:r>
        <w:t xml:space="preserve"> will be eligible for submission and validation.</w:t>
      </w:r>
    </w:p>
    <w:p w:rsidR="00C82F06" w:rsidRDefault="00C82F06" w:rsidP="00706EDF">
      <w:pPr>
        <w:pStyle w:val="NoSpacing"/>
      </w:pPr>
    </w:p>
    <w:p w:rsidR="00C82F06" w:rsidRPr="00F275CA" w:rsidRDefault="00C82F06" w:rsidP="00706EDF">
      <w:pPr>
        <w:pStyle w:val="NoSpacing"/>
        <w:rPr>
          <w:b/>
          <w:color w:val="1F497D" w:themeColor="text2"/>
        </w:rPr>
      </w:pPr>
      <w:r w:rsidRPr="00F275CA">
        <w:rPr>
          <w:b/>
          <w:color w:val="1F497D" w:themeColor="text2"/>
        </w:rPr>
        <w:t>Action: ATOS to update consortium as Grant Agreement develops</w:t>
      </w:r>
    </w:p>
    <w:p w:rsidR="00C82F06" w:rsidRDefault="00C82F06" w:rsidP="00706EDF">
      <w:pPr>
        <w:pStyle w:val="NoSpacing"/>
      </w:pPr>
    </w:p>
    <w:p w:rsidR="00706EDF" w:rsidRPr="00320092" w:rsidRDefault="00C82F06" w:rsidP="00706EDF">
      <w:pPr>
        <w:pStyle w:val="NoSpacing"/>
        <w:rPr>
          <w:u w:val="single"/>
        </w:rPr>
      </w:pPr>
      <w:r w:rsidRPr="00320092">
        <w:rPr>
          <w:u w:val="single"/>
        </w:rPr>
        <w:t>Consortium Agreement</w:t>
      </w:r>
    </w:p>
    <w:p w:rsidR="00C82F06" w:rsidRDefault="00C82F06" w:rsidP="00706EDF">
      <w:pPr>
        <w:pStyle w:val="NoSpacing"/>
      </w:pPr>
      <w:r>
        <w:t>Some partners sent feedback on first version.  ATOS consolidating comments, must send through legal department, and then will circulate a further version for validation.</w:t>
      </w:r>
    </w:p>
    <w:p w:rsidR="00C82F06" w:rsidRDefault="00C82F06" w:rsidP="00706EDF">
      <w:pPr>
        <w:pStyle w:val="NoSpacing"/>
      </w:pPr>
    </w:p>
    <w:p w:rsidR="00C82F06" w:rsidRPr="00F275CA" w:rsidRDefault="00C82F06" w:rsidP="00706EDF">
      <w:pPr>
        <w:pStyle w:val="NoSpacing"/>
        <w:rPr>
          <w:b/>
          <w:color w:val="1F497D" w:themeColor="text2"/>
        </w:rPr>
      </w:pPr>
      <w:r w:rsidRPr="00F275CA">
        <w:rPr>
          <w:b/>
          <w:color w:val="1F497D" w:themeColor="text2"/>
        </w:rPr>
        <w:t>Action: ATOS to circulate revised version for partner validation by September 27</w:t>
      </w:r>
      <w:r w:rsidRPr="00F275CA">
        <w:rPr>
          <w:b/>
          <w:color w:val="1F497D" w:themeColor="text2"/>
          <w:vertAlign w:val="superscript"/>
        </w:rPr>
        <w:t>th</w:t>
      </w:r>
      <w:r w:rsidRPr="00F275CA">
        <w:rPr>
          <w:b/>
          <w:color w:val="1F497D" w:themeColor="text2"/>
        </w:rPr>
        <w:t>.</w:t>
      </w:r>
    </w:p>
    <w:p w:rsidR="00C82F06" w:rsidRDefault="00C82F06" w:rsidP="00706EDF">
      <w:pPr>
        <w:pStyle w:val="NoSpacing"/>
      </w:pPr>
    </w:p>
    <w:p w:rsidR="00706EDF" w:rsidRPr="00320092" w:rsidRDefault="00706EDF" w:rsidP="00706EDF">
      <w:pPr>
        <w:pStyle w:val="NoSpacing"/>
        <w:rPr>
          <w:u w:val="single"/>
        </w:rPr>
      </w:pPr>
      <w:r w:rsidRPr="00320092">
        <w:rPr>
          <w:u w:val="single"/>
        </w:rPr>
        <w:t>Management structure</w:t>
      </w:r>
    </w:p>
    <w:p w:rsidR="006A1108" w:rsidRDefault="00C82F06" w:rsidP="00706EDF">
      <w:pPr>
        <w:pStyle w:val="NoSpacing"/>
      </w:pPr>
      <w:r>
        <w:t xml:space="preserve">The management structure of the project was explained.  </w:t>
      </w:r>
      <w:proofErr w:type="spellStart"/>
      <w:r>
        <w:t>ATOS</w:t>
      </w:r>
      <w:proofErr w:type="spellEnd"/>
      <w:r>
        <w:t xml:space="preserve"> </w:t>
      </w:r>
      <w:r w:rsidR="006A1108">
        <w:t xml:space="preserve">and </w:t>
      </w:r>
      <w:proofErr w:type="spellStart"/>
      <w:r w:rsidR="006A1108">
        <w:t>DERI</w:t>
      </w:r>
      <w:proofErr w:type="spellEnd"/>
      <w:r w:rsidR="006A1108">
        <w:t xml:space="preserve"> both have global coordination roles: ATOS </w:t>
      </w:r>
      <w:r>
        <w:t xml:space="preserve">is </w:t>
      </w:r>
      <w:r w:rsidR="006A1108">
        <w:t xml:space="preserve">project coordinator and </w:t>
      </w:r>
      <w:proofErr w:type="spellStart"/>
      <w:r>
        <w:t>DERI</w:t>
      </w:r>
      <w:proofErr w:type="spellEnd"/>
      <w:r>
        <w:t xml:space="preserve"> is the scientific and technical coordinator.  However, as the Project Coordination Committee (</w:t>
      </w:r>
      <w:proofErr w:type="spellStart"/>
      <w:r>
        <w:t>PCC</w:t>
      </w:r>
      <w:proofErr w:type="spellEnd"/>
      <w:r>
        <w:t>)</w:t>
      </w:r>
      <w:r w:rsidR="006A1108">
        <w:t xml:space="preserve"> governing body</w:t>
      </w:r>
      <w:r>
        <w:t xml:space="preserve"> includes representation from every partner, it is expected that technical decisions are openly discussed </w:t>
      </w:r>
      <w:r w:rsidR="00F275CA">
        <w:t xml:space="preserve">proactively </w:t>
      </w:r>
      <w:r>
        <w:t xml:space="preserve">by </w:t>
      </w:r>
      <w:r w:rsidR="006A1108">
        <w:t>the entire consortium.</w:t>
      </w:r>
    </w:p>
    <w:p w:rsidR="006A1108" w:rsidRPr="00706EDF" w:rsidRDefault="006A1108" w:rsidP="00706EDF">
      <w:pPr>
        <w:pStyle w:val="NoSpacing"/>
      </w:pPr>
    </w:p>
    <w:p w:rsidR="00706EDF" w:rsidRPr="00320092" w:rsidRDefault="00706EDF" w:rsidP="00706EDF">
      <w:pPr>
        <w:pStyle w:val="NoSpacing"/>
        <w:rPr>
          <w:u w:val="single"/>
        </w:rPr>
      </w:pPr>
      <w:r w:rsidRPr="00320092">
        <w:rPr>
          <w:u w:val="single"/>
        </w:rPr>
        <w:t>Communication tools</w:t>
      </w:r>
    </w:p>
    <w:p w:rsidR="00320092" w:rsidRDefault="00320092" w:rsidP="00706EDF">
      <w:pPr>
        <w:pStyle w:val="NoSpacing"/>
      </w:pPr>
      <w:r>
        <w:t xml:space="preserve">FIT has set up </w:t>
      </w:r>
      <w:proofErr w:type="spellStart"/>
      <w:r>
        <w:t>BSCW</w:t>
      </w:r>
      <w:proofErr w:type="spellEnd"/>
      <w:r>
        <w:t xml:space="preserve"> server, and all partners have been sent invitations.</w:t>
      </w:r>
    </w:p>
    <w:p w:rsidR="006A1108" w:rsidRDefault="00320092" w:rsidP="00706EDF">
      <w:pPr>
        <w:pStyle w:val="NoSpacing"/>
      </w:pPr>
      <w:r>
        <w:t xml:space="preserve">Additional mailing lists will be created by </w:t>
      </w:r>
      <w:proofErr w:type="spellStart"/>
      <w:r>
        <w:t>ATOS</w:t>
      </w:r>
      <w:proofErr w:type="spellEnd"/>
      <w:r>
        <w:t xml:space="preserve"> to limit </w:t>
      </w:r>
      <w:proofErr w:type="spellStart"/>
      <w:r>
        <w:t>PCC</w:t>
      </w:r>
      <w:proofErr w:type="spellEnd"/>
      <w:r>
        <w:t xml:space="preserve"> list traffic.</w:t>
      </w:r>
    </w:p>
    <w:p w:rsidR="00320092" w:rsidRDefault="00320092" w:rsidP="00706EDF">
      <w:pPr>
        <w:pStyle w:val="NoSpacing"/>
      </w:pPr>
    </w:p>
    <w:p w:rsidR="006A1108" w:rsidRPr="007F57C0" w:rsidRDefault="00320092" w:rsidP="00706EDF">
      <w:pPr>
        <w:pStyle w:val="NoSpacing"/>
        <w:rPr>
          <w:b/>
          <w:color w:val="1F497D" w:themeColor="text2"/>
        </w:rPr>
      </w:pPr>
      <w:r w:rsidRPr="007F57C0">
        <w:rPr>
          <w:b/>
          <w:color w:val="1F497D" w:themeColor="text2"/>
        </w:rPr>
        <w:t>Action: ATOS to setup additional mailing list by September 27</w:t>
      </w:r>
      <w:r w:rsidRPr="007F57C0">
        <w:rPr>
          <w:b/>
          <w:color w:val="1F497D" w:themeColor="text2"/>
          <w:vertAlign w:val="superscript"/>
        </w:rPr>
        <w:t>th</w:t>
      </w:r>
      <w:r w:rsidRPr="007F57C0">
        <w:rPr>
          <w:b/>
          <w:color w:val="1F497D" w:themeColor="text2"/>
        </w:rPr>
        <w:t xml:space="preserve"> and send additional instructions to consortium so addresses can be distributed as each partner requires.</w:t>
      </w:r>
    </w:p>
    <w:p w:rsidR="006A1108" w:rsidRPr="00706EDF" w:rsidRDefault="006A1108" w:rsidP="00706EDF">
      <w:pPr>
        <w:pStyle w:val="NoSpacing"/>
      </w:pPr>
    </w:p>
    <w:p w:rsidR="00320092" w:rsidRPr="00320092" w:rsidRDefault="00706EDF" w:rsidP="00706EDF">
      <w:pPr>
        <w:pStyle w:val="NoSpacing"/>
        <w:rPr>
          <w:u w:val="single"/>
        </w:rPr>
      </w:pPr>
      <w:r w:rsidRPr="00320092">
        <w:rPr>
          <w:u w:val="single"/>
        </w:rPr>
        <w:t>Roadmapping</w:t>
      </w:r>
    </w:p>
    <w:p w:rsidR="00320092" w:rsidRDefault="00320092" w:rsidP="00706EDF">
      <w:pPr>
        <w:pStyle w:val="NoSpacing"/>
      </w:pPr>
      <w:r>
        <w:t>An initial roadmap will be made f</w:t>
      </w:r>
      <w:r w:rsidR="007F57C0">
        <w:t>or each WP, starting with WP1</w:t>
      </w:r>
      <w:r>
        <w:t xml:space="preserve"> and WP9, </w:t>
      </w:r>
      <w:r w:rsidR="007F57C0">
        <w:t xml:space="preserve">then WP8, and finally </w:t>
      </w:r>
      <w:r>
        <w:t>WP2-7.</w:t>
      </w:r>
    </w:p>
    <w:p w:rsidR="00320092" w:rsidRPr="00706EDF" w:rsidRDefault="00320092" w:rsidP="00706EDF">
      <w:pPr>
        <w:pStyle w:val="NoSpacing"/>
      </w:pPr>
    </w:p>
    <w:p w:rsidR="00706EDF" w:rsidRPr="00320092" w:rsidRDefault="00706EDF" w:rsidP="00706EDF">
      <w:pPr>
        <w:pStyle w:val="NoSpacing"/>
        <w:rPr>
          <w:u w:val="single"/>
        </w:rPr>
      </w:pPr>
      <w:r w:rsidRPr="00320092">
        <w:rPr>
          <w:u w:val="single"/>
        </w:rPr>
        <w:t>Procedure for delive</w:t>
      </w:r>
      <w:r w:rsidR="00320092" w:rsidRPr="00320092">
        <w:rPr>
          <w:u w:val="single"/>
        </w:rPr>
        <w:t>rables and reviewing</w:t>
      </w:r>
    </w:p>
    <w:p w:rsidR="00320092" w:rsidRPr="00320092" w:rsidRDefault="00320092" w:rsidP="00320092">
      <w:pPr>
        <w:pStyle w:val="NoSpacing"/>
        <w:rPr>
          <w:u w:val="single"/>
        </w:rPr>
      </w:pPr>
      <w:r w:rsidRPr="00320092">
        <w:rPr>
          <w:u w:val="single"/>
        </w:rPr>
        <w:t>Risk and contingency planning</w:t>
      </w:r>
    </w:p>
    <w:p w:rsidR="00320092" w:rsidRDefault="00320092" w:rsidP="00706EDF">
      <w:pPr>
        <w:pStyle w:val="NoSpacing"/>
      </w:pPr>
      <w:proofErr w:type="spellStart"/>
      <w:r>
        <w:t>SingularLogic</w:t>
      </w:r>
      <w:proofErr w:type="spellEnd"/>
      <w:r>
        <w:t xml:space="preserve"> will be managing these two areas.  </w:t>
      </w:r>
      <w:proofErr w:type="spellStart"/>
      <w:r>
        <w:t>ATOS</w:t>
      </w:r>
      <w:proofErr w:type="spellEnd"/>
      <w:r>
        <w:t xml:space="preserve"> and </w:t>
      </w:r>
      <w:proofErr w:type="spellStart"/>
      <w:r>
        <w:t>SingularLogic</w:t>
      </w:r>
      <w:proofErr w:type="spellEnd"/>
      <w:r>
        <w:t xml:space="preserve"> will follow-up together to form concrete plans on quality and risk management.</w:t>
      </w:r>
    </w:p>
    <w:p w:rsidR="00320092" w:rsidRDefault="00320092" w:rsidP="00706EDF">
      <w:pPr>
        <w:pStyle w:val="NoSpacing"/>
      </w:pPr>
    </w:p>
    <w:p w:rsidR="00320092" w:rsidRPr="007F57C0" w:rsidRDefault="00320092" w:rsidP="00706EDF">
      <w:pPr>
        <w:pStyle w:val="NoSpacing"/>
        <w:rPr>
          <w:b/>
          <w:color w:val="1F497D" w:themeColor="text2"/>
        </w:rPr>
      </w:pPr>
      <w:r w:rsidRPr="007F57C0">
        <w:rPr>
          <w:b/>
          <w:color w:val="1F497D" w:themeColor="text2"/>
        </w:rPr>
        <w:t xml:space="preserve">Action: </w:t>
      </w:r>
      <w:proofErr w:type="spellStart"/>
      <w:r w:rsidRPr="007F57C0">
        <w:rPr>
          <w:b/>
          <w:color w:val="1F497D" w:themeColor="text2"/>
        </w:rPr>
        <w:t>ATOS</w:t>
      </w:r>
      <w:proofErr w:type="spellEnd"/>
      <w:r w:rsidRPr="007F57C0">
        <w:rPr>
          <w:b/>
          <w:color w:val="1F497D" w:themeColor="text2"/>
        </w:rPr>
        <w:t xml:space="preserve"> and </w:t>
      </w:r>
      <w:proofErr w:type="spellStart"/>
      <w:r w:rsidRPr="007F57C0">
        <w:rPr>
          <w:b/>
          <w:color w:val="1F497D" w:themeColor="text2"/>
        </w:rPr>
        <w:t>SingularLogic</w:t>
      </w:r>
      <w:proofErr w:type="spellEnd"/>
      <w:r w:rsidRPr="007F57C0">
        <w:rPr>
          <w:b/>
          <w:color w:val="1F497D" w:themeColor="text2"/>
        </w:rPr>
        <w:t xml:space="preserve"> to collaborate by the end of M1, further actions to be made.</w:t>
      </w:r>
    </w:p>
    <w:p w:rsidR="00320092" w:rsidRPr="00706EDF" w:rsidRDefault="00320092" w:rsidP="00706EDF">
      <w:pPr>
        <w:pStyle w:val="NoSpacing"/>
      </w:pPr>
    </w:p>
    <w:p w:rsidR="00706EDF" w:rsidRPr="00320092" w:rsidRDefault="00706EDF" w:rsidP="00706EDF">
      <w:pPr>
        <w:pStyle w:val="NoSpacing"/>
        <w:rPr>
          <w:u w:val="single"/>
        </w:rPr>
      </w:pPr>
      <w:r w:rsidRPr="00320092">
        <w:rPr>
          <w:u w:val="single"/>
        </w:rPr>
        <w:t>Project reporting and controlling</w:t>
      </w:r>
    </w:p>
    <w:p w:rsidR="00706EDF" w:rsidRPr="00320092" w:rsidRDefault="00706EDF" w:rsidP="00706EDF">
      <w:pPr>
        <w:pStyle w:val="NoSpacing"/>
        <w:rPr>
          <w:u w:val="single"/>
        </w:rPr>
      </w:pPr>
      <w:r w:rsidRPr="00320092">
        <w:rPr>
          <w:u w:val="single"/>
        </w:rPr>
        <w:t>Financial and administrative matters</w:t>
      </w:r>
    </w:p>
    <w:p w:rsidR="00320092" w:rsidRDefault="00320092" w:rsidP="00706EDF">
      <w:pPr>
        <w:pStyle w:val="NoSpacing"/>
      </w:pPr>
      <w:r>
        <w:t xml:space="preserve">The payment system </w:t>
      </w:r>
      <w:r w:rsidR="007F57C0">
        <w:t xml:space="preserve">represented in the first Consortium Draft </w:t>
      </w:r>
      <w:r>
        <w:t xml:space="preserve">was explained. As mentioned, this </w:t>
      </w:r>
      <w:r w:rsidR="007F57C0">
        <w:t xml:space="preserve">is </w:t>
      </w:r>
      <w:r>
        <w:t xml:space="preserve">under review </w:t>
      </w:r>
      <w:r w:rsidR="007F57C0">
        <w:t xml:space="preserve">based on </w:t>
      </w:r>
      <w:r>
        <w:t xml:space="preserve">Consortium Agreement </w:t>
      </w:r>
      <w:r w:rsidR="007F57C0">
        <w:t xml:space="preserve">partner </w:t>
      </w:r>
      <w:r>
        <w:t xml:space="preserve">feedback and is now being re-addressed.  Any updates </w:t>
      </w:r>
      <w:r w:rsidR="007F57C0">
        <w:t>will</w:t>
      </w:r>
      <w:r>
        <w:t xml:space="preserve"> be clearly explained to the consortium though the next version of the Consortium Agreement.</w:t>
      </w:r>
    </w:p>
    <w:p w:rsidR="00320092" w:rsidRDefault="00320092" w:rsidP="00706EDF">
      <w:pPr>
        <w:pStyle w:val="NoSpacing"/>
      </w:pPr>
    </w:p>
    <w:p w:rsidR="00320092" w:rsidRDefault="00320092" w:rsidP="00320092">
      <w:pPr>
        <w:pStyle w:val="Heading1"/>
      </w:pPr>
      <w:bookmarkStart w:id="32" w:name="_Toc272391193"/>
      <w:r>
        <w:t>Next Meeting</w:t>
      </w:r>
      <w:bookmarkEnd w:id="32"/>
    </w:p>
    <w:p w:rsidR="00320092" w:rsidRDefault="00320092" w:rsidP="00320092">
      <w:pPr>
        <w:pStyle w:val="NoSpacing"/>
      </w:pPr>
    </w:p>
    <w:p w:rsidR="00320092" w:rsidRDefault="00320092" w:rsidP="00320092">
      <w:pPr>
        <w:pStyle w:val="NoSpacing"/>
      </w:pPr>
      <w:r>
        <w:t xml:space="preserve">A teleconference will be planned in the coming weeks to discuss the </w:t>
      </w:r>
      <w:r w:rsidR="006A1E8E">
        <w:t>project vision and scenario docum</w:t>
      </w:r>
      <w:r w:rsidR="007F57C0">
        <w:t>ent.  Doodle link will be sent for partner availability.</w:t>
      </w:r>
    </w:p>
    <w:p w:rsidR="006A1E8E" w:rsidRDefault="006A1E8E" w:rsidP="00320092">
      <w:pPr>
        <w:pStyle w:val="NoSpacing"/>
      </w:pPr>
    </w:p>
    <w:p w:rsidR="006A1E8E" w:rsidRPr="00320092" w:rsidRDefault="006A1E8E" w:rsidP="00320092">
      <w:pPr>
        <w:pStyle w:val="NoSpacing"/>
      </w:pPr>
      <w:r>
        <w:t>A F2F meeting for November is currently in logistics planning.  Proposed dates will be sent to partners to find availability.</w:t>
      </w:r>
    </w:p>
    <w:sectPr w:rsidR="006A1E8E" w:rsidRPr="00320092" w:rsidSect="00044BF4">
      <w:pgSz w:w="11907" w:h="16839" w:code="9"/>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Nikos Loutas" w:date="2010-09-16T15:37:00Z" w:initials="NL">
    <w:p w:rsidR="00E16CC2" w:rsidRDefault="00E16CC2">
      <w:pPr>
        <w:pStyle w:val="CommentText"/>
      </w:pPr>
      <w:r>
        <w:rPr>
          <w:rStyle w:val="CommentReference"/>
        </w:rPr>
        <w:annotationRef/>
      </w:r>
      <w:r>
        <w:t>You may include that this will be incorporated in D1.1</w:t>
      </w:r>
    </w:p>
  </w:comment>
  <w:comment w:id="5" w:author="Nikos Loutas" w:date="2010-09-16T15:38:00Z" w:initials="NL">
    <w:p w:rsidR="00E16CC2" w:rsidRDefault="00E16CC2">
      <w:pPr>
        <w:pStyle w:val="CommentText"/>
      </w:pPr>
      <w:r>
        <w:rPr>
          <w:rStyle w:val="CommentReference"/>
        </w:rPr>
        <w:annotationRef/>
      </w:r>
      <w:r>
        <w:t xml:space="preserve">But also between </w:t>
      </w:r>
      <w:proofErr w:type="spellStart"/>
      <w:r>
        <w:t>PaaS</w:t>
      </w:r>
      <w:proofErr w:type="spellEnd"/>
      <w:r>
        <w:t xml:space="preserve"> themselves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8DC"/>
    <w:multiLevelType w:val="hybridMultilevel"/>
    <w:tmpl w:val="93908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994B79"/>
    <w:multiLevelType w:val="multilevel"/>
    <w:tmpl w:val="A37098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drawingGridHorizontalSpacing w:val="100"/>
  <w:displayHorizontalDrawingGridEvery w:val="2"/>
  <w:characterSpacingControl w:val="doNotCompress"/>
  <w:compat/>
  <w:rsids>
    <w:rsidRoot w:val="00A560EC"/>
    <w:rsid w:val="000027F4"/>
    <w:rsid w:val="00002A53"/>
    <w:rsid w:val="0000307E"/>
    <w:rsid w:val="000041DF"/>
    <w:rsid w:val="00004CCE"/>
    <w:rsid w:val="00010171"/>
    <w:rsid w:val="00011066"/>
    <w:rsid w:val="00013E35"/>
    <w:rsid w:val="00013EB2"/>
    <w:rsid w:val="0002435F"/>
    <w:rsid w:val="0002468F"/>
    <w:rsid w:val="00025806"/>
    <w:rsid w:val="00026AB4"/>
    <w:rsid w:val="00030BF4"/>
    <w:rsid w:val="0003407F"/>
    <w:rsid w:val="00043389"/>
    <w:rsid w:val="00044BF4"/>
    <w:rsid w:val="00053908"/>
    <w:rsid w:val="00057E34"/>
    <w:rsid w:val="00063316"/>
    <w:rsid w:val="0006536D"/>
    <w:rsid w:val="000712BE"/>
    <w:rsid w:val="00073396"/>
    <w:rsid w:val="000830F6"/>
    <w:rsid w:val="00085B76"/>
    <w:rsid w:val="0009771C"/>
    <w:rsid w:val="000A23FA"/>
    <w:rsid w:val="000A3BB1"/>
    <w:rsid w:val="000A3D99"/>
    <w:rsid w:val="000A4F1A"/>
    <w:rsid w:val="000A5BC4"/>
    <w:rsid w:val="000A60DD"/>
    <w:rsid w:val="000C6FAF"/>
    <w:rsid w:val="000D03F1"/>
    <w:rsid w:val="000D107E"/>
    <w:rsid w:val="000D3B93"/>
    <w:rsid w:val="000D41F1"/>
    <w:rsid w:val="000D4B06"/>
    <w:rsid w:val="000E047A"/>
    <w:rsid w:val="000E38CA"/>
    <w:rsid w:val="000F164E"/>
    <w:rsid w:val="000F2FEF"/>
    <w:rsid w:val="000F737E"/>
    <w:rsid w:val="000F7BE4"/>
    <w:rsid w:val="00104974"/>
    <w:rsid w:val="00121090"/>
    <w:rsid w:val="00121ACA"/>
    <w:rsid w:val="00122E86"/>
    <w:rsid w:val="001232FF"/>
    <w:rsid w:val="00125C0E"/>
    <w:rsid w:val="00137EE7"/>
    <w:rsid w:val="00140556"/>
    <w:rsid w:val="0014131B"/>
    <w:rsid w:val="0014322A"/>
    <w:rsid w:val="00143538"/>
    <w:rsid w:val="0015421C"/>
    <w:rsid w:val="00154A20"/>
    <w:rsid w:val="00157032"/>
    <w:rsid w:val="00163F41"/>
    <w:rsid w:val="00171666"/>
    <w:rsid w:val="0017324C"/>
    <w:rsid w:val="00173B78"/>
    <w:rsid w:val="00175458"/>
    <w:rsid w:val="00182D8B"/>
    <w:rsid w:val="001839F0"/>
    <w:rsid w:val="00191AAD"/>
    <w:rsid w:val="00194FCA"/>
    <w:rsid w:val="001A5C8C"/>
    <w:rsid w:val="001B30F0"/>
    <w:rsid w:val="001B347B"/>
    <w:rsid w:val="001C0E3D"/>
    <w:rsid w:val="001C3068"/>
    <w:rsid w:val="001C666C"/>
    <w:rsid w:val="001C688E"/>
    <w:rsid w:val="001C6E35"/>
    <w:rsid w:val="001C7904"/>
    <w:rsid w:val="001D2111"/>
    <w:rsid w:val="001D2E20"/>
    <w:rsid w:val="001D68F2"/>
    <w:rsid w:val="001D796D"/>
    <w:rsid w:val="001E1A7C"/>
    <w:rsid w:val="001E60B2"/>
    <w:rsid w:val="001F13EE"/>
    <w:rsid w:val="001F5675"/>
    <w:rsid w:val="00200DF1"/>
    <w:rsid w:val="002016DA"/>
    <w:rsid w:val="00205560"/>
    <w:rsid w:val="002103B1"/>
    <w:rsid w:val="00216173"/>
    <w:rsid w:val="002209CC"/>
    <w:rsid w:val="00221632"/>
    <w:rsid w:val="00224C8C"/>
    <w:rsid w:val="0022711E"/>
    <w:rsid w:val="002316E5"/>
    <w:rsid w:val="00241E57"/>
    <w:rsid w:val="00246E3D"/>
    <w:rsid w:val="002647D8"/>
    <w:rsid w:val="0027090E"/>
    <w:rsid w:val="002734A3"/>
    <w:rsid w:val="002776E3"/>
    <w:rsid w:val="00287D26"/>
    <w:rsid w:val="00293704"/>
    <w:rsid w:val="00297FC4"/>
    <w:rsid w:val="002A0003"/>
    <w:rsid w:val="002A0347"/>
    <w:rsid w:val="002A0FDD"/>
    <w:rsid w:val="002B055E"/>
    <w:rsid w:val="002B4668"/>
    <w:rsid w:val="002B5C03"/>
    <w:rsid w:val="002C4F3C"/>
    <w:rsid w:val="002C5085"/>
    <w:rsid w:val="002C692E"/>
    <w:rsid w:val="002C74FA"/>
    <w:rsid w:val="002D78BA"/>
    <w:rsid w:val="002D7CD3"/>
    <w:rsid w:val="002E2ABA"/>
    <w:rsid w:val="002F3FB7"/>
    <w:rsid w:val="00306B83"/>
    <w:rsid w:val="003131BA"/>
    <w:rsid w:val="0031372B"/>
    <w:rsid w:val="00317E63"/>
    <w:rsid w:val="00320092"/>
    <w:rsid w:val="003211B2"/>
    <w:rsid w:val="003247C8"/>
    <w:rsid w:val="0032490E"/>
    <w:rsid w:val="0032507C"/>
    <w:rsid w:val="00326265"/>
    <w:rsid w:val="0034221F"/>
    <w:rsid w:val="003426E7"/>
    <w:rsid w:val="003448BA"/>
    <w:rsid w:val="00346559"/>
    <w:rsid w:val="0034738E"/>
    <w:rsid w:val="00350ECA"/>
    <w:rsid w:val="003517AB"/>
    <w:rsid w:val="003520A6"/>
    <w:rsid w:val="0035386E"/>
    <w:rsid w:val="00355347"/>
    <w:rsid w:val="0035549D"/>
    <w:rsid w:val="00356DFA"/>
    <w:rsid w:val="00370365"/>
    <w:rsid w:val="003736E5"/>
    <w:rsid w:val="0037631A"/>
    <w:rsid w:val="00380BE6"/>
    <w:rsid w:val="00381E85"/>
    <w:rsid w:val="00382DE4"/>
    <w:rsid w:val="00386730"/>
    <w:rsid w:val="00396CCA"/>
    <w:rsid w:val="00397F75"/>
    <w:rsid w:val="003A4179"/>
    <w:rsid w:val="003A725F"/>
    <w:rsid w:val="003B50ED"/>
    <w:rsid w:val="003C109F"/>
    <w:rsid w:val="003C454F"/>
    <w:rsid w:val="003D013D"/>
    <w:rsid w:val="003E0465"/>
    <w:rsid w:val="003E2071"/>
    <w:rsid w:val="003E4160"/>
    <w:rsid w:val="003E4CAC"/>
    <w:rsid w:val="00404499"/>
    <w:rsid w:val="00406C26"/>
    <w:rsid w:val="00411E9F"/>
    <w:rsid w:val="004137A0"/>
    <w:rsid w:val="004139A0"/>
    <w:rsid w:val="004175C5"/>
    <w:rsid w:val="004255AB"/>
    <w:rsid w:val="00435B9B"/>
    <w:rsid w:val="00437FFA"/>
    <w:rsid w:val="00440669"/>
    <w:rsid w:val="00440A19"/>
    <w:rsid w:val="0046501D"/>
    <w:rsid w:val="00472E53"/>
    <w:rsid w:val="00480C5D"/>
    <w:rsid w:val="00484CF4"/>
    <w:rsid w:val="004872CE"/>
    <w:rsid w:val="00492C01"/>
    <w:rsid w:val="004A14CB"/>
    <w:rsid w:val="004B03FF"/>
    <w:rsid w:val="004B5280"/>
    <w:rsid w:val="004C50B4"/>
    <w:rsid w:val="004C7992"/>
    <w:rsid w:val="004D1F3D"/>
    <w:rsid w:val="004E0C23"/>
    <w:rsid w:val="004E2F2E"/>
    <w:rsid w:val="004E464A"/>
    <w:rsid w:val="004E5F98"/>
    <w:rsid w:val="004F1E0A"/>
    <w:rsid w:val="004F4DD8"/>
    <w:rsid w:val="00511AC4"/>
    <w:rsid w:val="005138E3"/>
    <w:rsid w:val="0052367F"/>
    <w:rsid w:val="00530FE3"/>
    <w:rsid w:val="00544C4E"/>
    <w:rsid w:val="00544F16"/>
    <w:rsid w:val="00547DC6"/>
    <w:rsid w:val="00554319"/>
    <w:rsid w:val="00554A9E"/>
    <w:rsid w:val="0056008C"/>
    <w:rsid w:val="005602AF"/>
    <w:rsid w:val="00571EA4"/>
    <w:rsid w:val="0057701A"/>
    <w:rsid w:val="00587753"/>
    <w:rsid w:val="0059735E"/>
    <w:rsid w:val="005A2D04"/>
    <w:rsid w:val="005A2F28"/>
    <w:rsid w:val="005A56CF"/>
    <w:rsid w:val="005B0345"/>
    <w:rsid w:val="005C255A"/>
    <w:rsid w:val="005C3565"/>
    <w:rsid w:val="005C3D92"/>
    <w:rsid w:val="005C63A3"/>
    <w:rsid w:val="005C7CA8"/>
    <w:rsid w:val="005D63B7"/>
    <w:rsid w:val="005D731E"/>
    <w:rsid w:val="005E167D"/>
    <w:rsid w:val="005E2581"/>
    <w:rsid w:val="005E2722"/>
    <w:rsid w:val="005E6BAA"/>
    <w:rsid w:val="005F49A0"/>
    <w:rsid w:val="005F696B"/>
    <w:rsid w:val="005F6ED8"/>
    <w:rsid w:val="00602B1A"/>
    <w:rsid w:val="00614408"/>
    <w:rsid w:val="00617AD3"/>
    <w:rsid w:val="006313E4"/>
    <w:rsid w:val="00637689"/>
    <w:rsid w:val="006406D0"/>
    <w:rsid w:val="00643156"/>
    <w:rsid w:val="00643937"/>
    <w:rsid w:val="00647850"/>
    <w:rsid w:val="00647E40"/>
    <w:rsid w:val="00650A80"/>
    <w:rsid w:val="00654DA8"/>
    <w:rsid w:val="006574F2"/>
    <w:rsid w:val="00667616"/>
    <w:rsid w:val="006742B3"/>
    <w:rsid w:val="00680E8E"/>
    <w:rsid w:val="0068272D"/>
    <w:rsid w:val="006920E6"/>
    <w:rsid w:val="00692262"/>
    <w:rsid w:val="006953EC"/>
    <w:rsid w:val="006A1108"/>
    <w:rsid w:val="006A1E8E"/>
    <w:rsid w:val="006B439B"/>
    <w:rsid w:val="006B5848"/>
    <w:rsid w:val="006C0311"/>
    <w:rsid w:val="006C136E"/>
    <w:rsid w:val="006C2516"/>
    <w:rsid w:val="006C2E25"/>
    <w:rsid w:val="006C6D91"/>
    <w:rsid w:val="006D4A82"/>
    <w:rsid w:val="006F13C7"/>
    <w:rsid w:val="007011B5"/>
    <w:rsid w:val="007028AF"/>
    <w:rsid w:val="007046A5"/>
    <w:rsid w:val="00705279"/>
    <w:rsid w:val="00706EDF"/>
    <w:rsid w:val="0071053E"/>
    <w:rsid w:val="00711C96"/>
    <w:rsid w:val="00722C89"/>
    <w:rsid w:val="00724398"/>
    <w:rsid w:val="00726FD4"/>
    <w:rsid w:val="00732BA9"/>
    <w:rsid w:val="00740B88"/>
    <w:rsid w:val="007527E9"/>
    <w:rsid w:val="00753E67"/>
    <w:rsid w:val="0076333E"/>
    <w:rsid w:val="00764DD2"/>
    <w:rsid w:val="007715DF"/>
    <w:rsid w:val="0078616F"/>
    <w:rsid w:val="007920E7"/>
    <w:rsid w:val="007922FD"/>
    <w:rsid w:val="007A5996"/>
    <w:rsid w:val="007B067D"/>
    <w:rsid w:val="007C1DBA"/>
    <w:rsid w:val="007C47AA"/>
    <w:rsid w:val="007C7973"/>
    <w:rsid w:val="007D0521"/>
    <w:rsid w:val="007D16FD"/>
    <w:rsid w:val="007D64A3"/>
    <w:rsid w:val="007E5453"/>
    <w:rsid w:val="007E5E2B"/>
    <w:rsid w:val="007E7A6A"/>
    <w:rsid w:val="007E7FE1"/>
    <w:rsid w:val="007F57C0"/>
    <w:rsid w:val="00811F31"/>
    <w:rsid w:val="00813756"/>
    <w:rsid w:val="00814B09"/>
    <w:rsid w:val="0081558A"/>
    <w:rsid w:val="0082011C"/>
    <w:rsid w:val="00821F7B"/>
    <w:rsid w:val="00822C92"/>
    <w:rsid w:val="0082458B"/>
    <w:rsid w:val="0083300A"/>
    <w:rsid w:val="00837225"/>
    <w:rsid w:val="0084591F"/>
    <w:rsid w:val="0085762D"/>
    <w:rsid w:val="00857C19"/>
    <w:rsid w:val="00861D4D"/>
    <w:rsid w:val="008634B9"/>
    <w:rsid w:val="00864912"/>
    <w:rsid w:val="00865992"/>
    <w:rsid w:val="0087235B"/>
    <w:rsid w:val="0087532E"/>
    <w:rsid w:val="00875444"/>
    <w:rsid w:val="008758AB"/>
    <w:rsid w:val="008836C2"/>
    <w:rsid w:val="00894604"/>
    <w:rsid w:val="00894A7D"/>
    <w:rsid w:val="0089513B"/>
    <w:rsid w:val="008B1AF8"/>
    <w:rsid w:val="008B31EC"/>
    <w:rsid w:val="008D04A0"/>
    <w:rsid w:val="008D2A46"/>
    <w:rsid w:val="008D4457"/>
    <w:rsid w:val="008D48AB"/>
    <w:rsid w:val="008D4F23"/>
    <w:rsid w:val="008E026E"/>
    <w:rsid w:val="008E05B2"/>
    <w:rsid w:val="008E271B"/>
    <w:rsid w:val="008E2866"/>
    <w:rsid w:val="008E4A6A"/>
    <w:rsid w:val="008E6B31"/>
    <w:rsid w:val="008E731B"/>
    <w:rsid w:val="008E7CCA"/>
    <w:rsid w:val="008F1682"/>
    <w:rsid w:val="008F4D43"/>
    <w:rsid w:val="00901377"/>
    <w:rsid w:val="009017C4"/>
    <w:rsid w:val="00903001"/>
    <w:rsid w:val="009045C9"/>
    <w:rsid w:val="009046C6"/>
    <w:rsid w:val="0090507A"/>
    <w:rsid w:val="0091163E"/>
    <w:rsid w:val="00911791"/>
    <w:rsid w:val="00917CFA"/>
    <w:rsid w:val="00922961"/>
    <w:rsid w:val="0093104F"/>
    <w:rsid w:val="009321BD"/>
    <w:rsid w:val="009400A8"/>
    <w:rsid w:val="009450F4"/>
    <w:rsid w:val="009458B1"/>
    <w:rsid w:val="009461ED"/>
    <w:rsid w:val="00957EFD"/>
    <w:rsid w:val="00961F48"/>
    <w:rsid w:val="0096405A"/>
    <w:rsid w:val="009924AD"/>
    <w:rsid w:val="00993B3B"/>
    <w:rsid w:val="009A0263"/>
    <w:rsid w:val="009A21ED"/>
    <w:rsid w:val="009A53EB"/>
    <w:rsid w:val="009A79AF"/>
    <w:rsid w:val="009B36AA"/>
    <w:rsid w:val="009B540D"/>
    <w:rsid w:val="009B5E99"/>
    <w:rsid w:val="009B7C40"/>
    <w:rsid w:val="009C15EF"/>
    <w:rsid w:val="009C7AD2"/>
    <w:rsid w:val="009D77CC"/>
    <w:rsid w:val="009E1C48"/>
    <w:rsid w:val="009F3A8E"/>
    <w:rsid w:val="00A068AF"/>
    <w:rsid w:val="00A16216"/>
    <w:rsid w:val="00A21B50"/>
    <w:rsid w:val="00A21CB1"/>
    <w:rsid w:val="00A25A93"/>
    <w:rsid w:val="00A45281"/>
    <w:rsid w:val="00A53AAF"/>
    <w:rsid w:val="00A55161"/>
    <w:rsid w:val="00A558F3"/>
    <w:rsid w:val="00A560EC"/>
    <w:rsid w:val="00A602F6"/>
    <w:rsid w:val="00A62E85"/>
    <w:rsid w:val="00A6314B"/>
    <w:rsid w:val="00A65062"/>
    <w:rsid w:val="00A66ECF"/>
    <w:rsid w:val="00A670B7"/>
    <w:rsid w:val="00A74F00"/>
    <w:rsid w:val="00A75D23"/>
    <w:rsid w:val="00A75D62"/>
    <w:rsid w:val="00A81AD0"/>
    <w:rsid w:val="00A82297"/>
    <w:rsid w:val="00A83897"/>
    <w:rsid w:val="00A84237"/>
    <w:rsid w:val="00A94321"/>
    <w:rsid w:val="00A966D4"/>
    <w:rsid w:val="00AA0FDD"/>
    <w:rsid w:val="00AA47C6"/>
    <w:rsid w:val="00AA47E1"/>
    <w:rsid w:val="00AA4ECF"/>
    <w:rsid w:val="00AB26EC"/>
    <w:rsid w:val="00AB3A38"/>
    <w:rsid w:val="00AC0317"/>
    <w:rsid w:val="00AC4438"/>
    <w:rsid w:val="00AC5651"/>
    <w:rsid w:val="00AC796B"/>
    <w:rsid w:val="00AD55F9"/>
    <w:rsid w:val="00AE4837"/>
    <w:rsid w:val="00AE6797"/>
    <w:rsid w:val="00AE6D76"/>
    <w:rsid w:val="00AF5CDC"/>
    <w:rsid w:val="00B039D1"/>
    <w:rsid w:val="00B03C0D"/>
    <w:rsid w:val="00B05444"/>
    <w:rsid w:val="00B07E88"/>
    <w:rsid w:val="00B16C30"/>
    <w:rsid w:val="00B261C5"/>
    <w:rsid w:val="00B277C4"/>
    <w:rsid w:val="00B3188B"/>
    <w:rsid w:val="00B33D3A"/>
    <w:rsid w:val="00B3490B"/>
    <w:rsid w:val="00B540A7"/>
    <w:rsid w:val="00B66A50"/>
    <w:rsid w:val="00B672B3"/>
    <w:rsid w:val="00B70B7B"/>
    <w:rsid w:val="00B759D4"/>
    <w:rsid w:val="00B91453"/>
    <w:rsid w:val="00B9362D"/>
    <w:rsid w:val="00BA1069"/>
    <w:rsid w:val="00BA50A2"/>
    <w:rsid w:val="00BA62A3"/>
    <w:rsid w:val="00BA6F29"/>
    <w:rsid w:val="00BB0C95"/>
    <w:rsid w:val="00BD0BA1"/>
    <w:rsid w:val="00BE5C2C"/>
    <w:rsid w:val="00BF67CB"/>
    <w:rsid w:val="00C01402"/>
    <w:rsid w:val="00C03031"/>
    <w:rsid w:val="00C15DC3"/>
    <w:rsid w:val="00C163D7"/>
    <w:rsid w:val="00C21CE6"/>
    <w:rsid w:val="00C23A2E"/>
    <w:rsid w:val="00C317E5"/>
    <w:rsid w:val="00C34E5E"/>
    <w:rsid w:val="00C43813"/>
    <w:rsid w:val="00C52C96"/>
    <w:rsid w:val="00C560A2"/>
    <w:rsid w:val="00C62095"/>
    <w:rsid w:val="00C71545"/>
    <w:rsid w:val="00C82B51"/>
    <w:rsid w:val="00C82F06"/>
    <w:rsid w:val="00C83FD7"/>
    <w:rsid w:val="00C87D96"/>
    <w:rsid w:val="00C904EF"/>
    <w:rsid w:val="00C90BA6"/>
    <w:rsid w:val="00C90C0F"/>
    <w:rsid w:val="00C954EA"/>
    <w:rsid w:val="00C97F08"/>
    <w:rsid w:val="00CA0135"/>
    <w:rsid w:val="00CB4F00"/>
    <w:rsid w:val="00CB7BF7"/>
    <w:rsid w:val="00CC53F0"/>
    <w:rsid w:val="00CC6DA4"/>
    <w:rsid w:val="00CD773A"/>
    <w:rsid w:val="00CE1349"/>
    <w:rsid w:val="00CE323A"/>
    <w:rsid w:val="00CE3A0E"/>
    <w:rsid w:val="00CE759F"/>
    <w:rsid w:val="00CF2C6D"/>
    <w:rsid w:val="00CF3F04"/>
    <w:rsid w:val="00CF5F36"/>
    <w:rsid w:val="00D009AC"/>
    <w:rsid w:val="00D117BD"/>
    <w:rsid w:val="00D17D55"/>
    <w:rsid w:val="00D23B2D"/>
    <w:rsid w:val="00D25662"/>
    <w:rsid w:val="00D25731"/>
    <w:rsid w:val="00D357BB"/>
    <w:rsid w:val="00D40FF5"/>
    <w:rsid w:val="00D431DE"/>
    <w:rsid w:val="00D441B9"/>
    <w:rsid w:val="00D469AD"/>
    <w:rsid w:val="00D552FC"/>
    <w:rsid w:val="00D63E9F"/>
    <w:rsid w:val="00D66E29"/>
    <w:rsid w:val="00D66E69"/>
    <w:rsid w:val="00D727A4"/>
    <w:rsid w:val="00D80109"/>
    <w:rsid w:val="00DA2E50"/>
    <w:rsid w:val="00DA48FE"/>
    <w:rsid w:val="00DA5EE0"/>
    <w:rsid w:val="00DB0A91"/>
    <w:rsid w:val="00DB402F"/>
    <w:rsid w:val="00DB5D53"/>
    <w:rsid w:val="00DB6274"/>
    <w:rsid w:val="00DB6F16"/>
    <w:rsid w:val="00DC2CD2"/>
    <w:rsid w:val="00DC3F2B"/>
    <w:rsid w:val="00DD06CD"/>
    <w:rsid w:val="00DD5E21"/>
    <w:rsid w:val="00DD6CB1"/>
    <w:rsid w:val="00DE4688"/>
    <w:rsid w:val="00DE6FFB"/>
    <w:rsid w:val="00E03EF8"/>
    <w:rsid w:val="00E14177"/>
    <w:rsid w:val="00E16CC2"/>
    <w:rsid w:val="00E17AE2"/>
    <w:rsid w:val="00E17E16"/>
    <w:rsid w:val="00E227D5"/>
    <w:rsid w:val="00E230D6"/>
    <w:rsid w:val="00E23145"/>
    <w:rsid w:val="00E276DD"/>
    <w:rsid w:val="00E408A7"/>
    <w:rsid w:val="00E45E48"/>
    <w:rsid w:val="00E47C45"/>
    <w:rsid w:val="00E54B93"/>
    <w:rsid w:val="00E61D31"/>
    <w:rsid w:val="00E6340C"/>
    <w:rsid w:val="00E634CE"/>
    <w:rsid w:val="00E7170F"/>
    <w:rsid w:val="00E72E7F"/>
    <w:rsid w:val="00E900AC"/>
    <w:rsid w:val="00E9376D"/>
    <w:rsid w:val="00EA045F"/>
    <w:rsid w:val="00EB07C1"/>
    <w:rsid w:val="00EB088B"/>
    <w:rsid w:val="00EB175F"/>
    <w:rsid w:val="00EB4CDF"/>
    <w:rsid w:val="00EC312F"/>
    <w:rsid w:val="00ED7C60"/>
    <w:rsid w:val="00EE063B"/>
    <w:rsid w:val="00EE72A3"/>
    <w:rsid w:val="00EF667E"/>
    <w:rsid w:val="00F004ED"/>
    <w:rsid w:val="00F008BA"/>
    <w:rsid w:val="00F00B55"/>
    <w:rsid w:val="00F1080A"/>
    <w:rsid w:val="00F1292E"/>
    <w:rsid w:val="00F1330A"/>
    <w:rsid w:val="00F148D6"/>
    <w:rsid w:val="00F204A6"/>
    <w:rsid w:val="00F21D34"/>
    <w:rsid w:val="00F275CA"/>
    <w:rsid w:val="00F3102A"/>
    <w:rsid w:val="00F36929"/>
    <w:rsid w:val="00F45B1A"/>
    <w:rsid w:val="00F4708C"/>
    <w:rsid w:val="00F50E7F"/>
    <w:rsid w:val="00F60010"/>
    <w:rsid w:val="00F60290"/>
    <w:rsid w:val="00F822A0"/>
    <w:rsid w:val="00F82452"/>
    <w:rsid w:val="00F868F2"/>
    <w:rsid w:val="00F87A1C"/>
    <w:rsid w:val="00F9063C"/>
    <w:rsid w:val="00FA43CE"/>
    <w:rsid w:val="00FB0046"/>
    <w:rsid w:val="00FC5BF4"/>
    <w:rsid w:val="00FD1189"/>
    <w:rsid w:val="00FD4534"/>
    <w:rsid w:val="00FD4ACD"/>
    <w:rsid w:val="00FE6E01"/>
    <w:rsid w:val="00FF087D"/>
    <w:rsid w:val="00FF0BDF"/>
    <w:rsid w:val="00FF4CFE"/>
    <w:rsid w:val="00FF5A69"/>
    <w:rsid w:val="00FF792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spacing w:after="1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EC"/>
    <w:pPr>
      <w:spacing w:after="0"/>
    </w:pPr>
    <w:rPr>
      <w:rFonts w:ascii="Arial" w:hAnsi="Arial" w:cs="Arial"/>
    </w:rPr>
  </w:style>
  <w:style w:type="paragraph" w:styleId="Heading1">
    <w:name w:val="heading 1"/>
    <w:basedOn w:val="Normal"/>
    <w:next w:val="Normal"/>
    <w:link w:val="Heading1Char"/>
    <w:uiPriority w:val="9"/>
    <w:qFormat/>
    <w:rsid w:val="00A560EC"/>
    <w:pPr>
      <w:numPr>
        <w:numId w:val="2"/>
      </w:numPr>
      <w:tabs>
        <w:tab w:val="left" w:pos="567"/>
      </w:tabs>
      <w:spacing w:before="300" w:after="40"/>
      <w:jc w:val="left"/>
      <w:outlineLvl w:val="0"/>
    </w:pPr>
    <w:rPr>
      <w:spacing w:val="5"/>
      <w:sz w:val="28"/>
      <w:szCs w:val="32"/>
    </w:rPr>
  </w:style>
  <w:style w:type="paragraph" w:styleId="Heading2">
    <w:name w:val="heading 2"/>
    <w:basedOn w:val="Heading1"/>
    <w:next w:val="Normal"/>
    <w:link w:val="Heading2Char"/>
    <w:uiPriority w:val="9"/>
    <w:unhideWhenUsed/>
    <w:qFormat/>
    <w:rsid w:val="00A560EC"/>
    <w:pPr>
      <w:numPr>
        <w:ilvl w:val="1"/>
      </w:numPr>
      <w:spacing w:before="120"/>
      <w:outlineLvl w:val="1"/>
    </w:pPr>
    <w:rPr>
      <w:sz w:val="24"/>
    </w:rPr>
  </w:style>
  <w:style w:type="paragraph" w:styleId="Heading3">
    <w:name w:val="heading 3"/>
    <w:basedOn w:val="Normal"/>
    <w:next w:val="Normal"/>
    <w:link w:val="Heading3Char"/>
    <w:uiPriority w:val="9"/>
    <w:unhideWhenUsed/>
    <w:qFormat/>
    <w:rsid w:val="00A560EC"/>
    <w:pPr>
      <w:jc w:val="left"/>
      <w:outlineLvl w:val="2"/>
    </w:pPr>
    <w:rPr>
      <w:rFonts w:ascii="Calibri" w:hAnsi="Calibri"/>
      <w:smallCaps/>
      <w:spacing w:val="5"/>
      <w:sz w:val="24"/>
      <w:szCs w:val="24"/>
      <w:u w:val="single"/>
      <w:lang w:bidi="en-US"/>
    </w:rPr>
  </w:style>
  <w:style w:type="paragraph" w:styleId="Heading4">
    <w:name w:val="heading 4"/>
    <w:basedOn w:val="Normal"/>
    <w:next w:val="Normal"/>
    <w:link w:val="Heading4Char"/>
    <w:uiPriority w:val="9"/>
    <w:unhideWhenUsed/>
    <w:qFormat/>
    <w:rsid w:val="00A560EC"/>
    <w:pPr>
      <w:spacing w:before="240"/>
      <w:jc w:val="left"/>
      <w:outlineLvl w:val="3"/>
    </w:pPr>
    <w:rPr>
      <w:rFonts w:ascii="Calibri" w:hAnsi="Calibri"/>
      <w:smallCaps/>
      <w:spacing w:val="10"/>
      <w:sz w:val="22"/>
      <w:szCs w:val="22"/>
    </w:rPr>
  </w:style>
  <w:style w:type="paragraph" w:styleId="Heading5">
    <w:name w:val="heading 5"/>
    <w:basedOn w:val="Normal"/>
    <w:next w:val="Normal"/>
    <w:link w:val="Heading5Char"/>
    <w:uiPriority w:val="9"/>
    <w:unhideWhenUsed/>
    <w:qFormat/>
    <w:rsid w:val="00A560EC"/>
    <w:pPr>
      <w:spacing w:before="200"/>
      <w:jc w:val="left"/>
      <w:outlineLvl w:val="4"/>
    </w:pPr>
    <w:rPr>
      <w:rFonts w:ascii="Calibri" w:hAnsi="Calibri"/>
      <w:smallCaps/>
      <w:color w:val="943634"/>
      <w:spacing w:val="10"/>
      <w:sz w:val="22"/>
      <w:szCs w:val="26"/>
    </w:rPr>
  </w:style>
  <w:style w:type="paragraph" w:styleId="Heading6">
    <w:name w:val="heading 6"/>
    <w:basedOn w:val="Normal"/>
    <w:next w:val="Normal"/>
    <w:link w:val="Heading6Char"/>
    <w:uiPriority w:val="9"/>
    <w:unhideWhenUsed/>
    <w:qFormat/>
    <w:rsid w:val="00A560EC"/>
    <w:pPr>
      <w:jc w:val="left"/>
      <w:outlineLvl w:val="5"/>
    </w:pPr>
    <w:rPr>
      <w:rFonts w:ascii="Calibri" w:hAnsi="Calibri"/>
      <w:smallCaps/>
      <w:color w:val="C0504D"/>
      <w:spacing w:val="5"/>
      <w:sz w:val="22"/>
    </w:rPr>
  </w:style>
  <w:style w:type="paragraph" w:styleId="Heading7">
    <w:name w:val="heading 7"/>
    <w:basedOn w:val="Normal"/>
    <w:next w:val="Normal"/>
    <w:link w:val="Heading7Char"/>
    <w:uiPriority w:val="9"/>
    <w:unhideWhenUsed/>
    <w:qFormat/>
    <w:rsid w:val="00A560EC"/>
    <w:pPr>
      <w:jc w:val="left"/>
      <w:outlineLvl w:val="6"/>
    </w:pPr>
    <w:rPr>
      <w:rFonts w:ascii="Calibri" w:hAnsi="Calibri"/>
      <w:b/>
      <w:smallCaps/>
      <w:color w:val="C0504D"/>
      <w:spacing w:val="10"/>
    </w:rPr>
  </w:style>
  <w:style w:type="paragraph" w:styleId="Heading8">
    <w:name w:val="heading 8"/>
    <w:basedOn w:val="Normal"/>
    <w:next w:val="Normal"/>
    <w:link w:val="Heading8Char"/>
    <w:uiPriority w:val="9"/>
    <w:semiHidden/>
    <w:unhideWhenUsed/>
    <w:qFormat/>
    <w:rsid w:val="00A560EC"/>
    <w:pPr>
      <w:jc w:val="left"/>
      <w:outlineLvl w:val="7"/>
    </w:pPr>
    <w:rPr>
      <w:rFonts w:ascii="Calibri" w:hAnsi="Calibri"/>
      <w:b/>
      <w:i/>
      <w:smallCaps/>
      <w:color w:val="943634"/>
    </w:rPr>
  </w:style>
  <w:style w:type="paragraph" w:styleId="Heading9">
    <w:name w:val="heading 9"/>
    <w:basedOn w:val="Normal"/>
    <w:next w:val="Normal"/>
    <w:link w:val="Heading9Char"/>
    <w:uiPriority w:val="9"/>
    <w:semiHidden/>
    <w:unhideWhenUsed/>
    <w:qFormat/>
    <w:rsid w:val="00A560EC"/>
    <w:pPr>
      <w:jc w:val="left"/>
      <w:outlineLvl w:val="8"/>
    </w:pPr>
    <w:rPr>
      <w:rFonts w:ascii="Calibri" w:hAnsi="Calibri"/>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0EC"/>
    <w:rPr>
      <w:rFonts w:ascii="Arial" w:hAnsi="Arial" w:cs="Arial"/>
      <w:spacing w:val="5"/>
      <w:sz w:val="28"/>
      <w:szCs w:val="32"/>
    </w:rPr>
  </w:style>
  <w:style w:type="character" w:customStyle="1" w:styleId="Heading2Char">
    <w:name w:val="Heading 2 Char"/>
    <w:basedOn w:val="DefaultParagraphFont"/>
    <w:link w:val="Heading2"/>
    <w:uiPriority w:val="9"/>
    <w:rsid w:val="00A560EC"/>
    <w:rPr>
      <w:rFonts w:ascii="Arial" w:hAnsi="Arial" w:cs="Arial"/>
      <w:spacing w:val="5"/>
      <w:sz w:val="24"/>
      <w:szCs w:val="32"/>
    </w:rPr>
  </w:style>
  <w:style w:type="character" w:customStyle="1" w:styleId="Heading3Char">
    <w:name w:val="Heading 3 Char"/>
    <w:basedOn w:val="DefaultParagraphFont"/>
    <w:link w:val="Heading3"/>
    <w:uiPriority w:val="9"/>
    <w:rsid w:val="00A560EC"/>
    <w:rPr>
      <w:rFonts w:cs="Arial"/>
      <w:smallCaps/>
      <w:spacing w:val="5"/>
      <w:sz w:val="24"/>
      <w:szCs w:val="24"/>
      <w:u w:val="single"/>
      <w:lang w:bidi="en-US"/>
    </w:rPr>
  </w:style>
  <w:style w:type="character" w:customStyle="1" w:styleId="Heading4Char">
    <w:name w:val="Heading 4 Char"/>
    <w:basedOn w:val="DefaultParagraphFont"/>
    <w:link w:val="Heading4"/>
    <w:uiPriority w:val="9"/>
    <w:rsid w:val="00A560EC"/>
    <w:rPr>
      <w:rFonts w:cs="Arial"/>
      <w:smallCaps/>
      <w:spacing w:val="10"/>
      <w:sz w:val="22"/>
      <w:szCs w:val="22"/>
    </w:rPr>
  </w:style>
  <w:style w:type="character" w:customStyle="1" w:styleId="Heading5Char">
    <w:name w:val="Heading 5 Char"/>
    <w:basedOn w:val="DefaultParagraphFont"/>
    <w:link w:val="Heading5"/>
    <w:uiPriority w:val="9"/>
    <w:rsid w:val="00A560EC"/>
    <w:rPr>
      <w:rFonts w:cs="Arial"/>
      <w:smallCaps/>
      <w:color w:val="943634"/>
      <w:spacing w:val="10"/>
      <w:sz w:val="22"/>
      <w:szCs w:val="26"/>
    </w:rPr>
  </w:style>
  <w:style w:type="character" w:customStyle="1" w:styleId="Heading6Char">
    <w:name w:val="Heading 6 Char"/>
    <w:basedOn w:val="DefaultParagraphFont"/>
    <w:link w:val="Heading6"/>
    <w:uiPriority w:val="9"/>
    <w:rsid w:val="00A560EC"/>
    <w:rPr>
      <w:rFonts w:cs="Arial"/>
      <w:smallCaps/>
      <w:color w:val="C0504D"/>
      <w:spacing w:val="5"/>
      <w:sz w:val="22"/>
    </w:rPr>
  </w:style>
  <w:style w:type="character" w:customStyle="1" w:styleId="Heading7Char">
    <w:name w:val="Heading 7 Char"/>
    <w:basedOn w:val="DefaultParagraphFont"/>
    <w:link w:val="Heading7"/>
    <w:uiPriority w:val="9"/>
    <w:rsid w:val="00A560EC"/>
    <w:rPr>
      <w:rFonts w:cs="Arial"/>
      <w:b/>
      <w:smallCaps/>
      <w:color w:val="C0504D"/>
      <w:spacing w:val="10"/>
    </w:rPr>
  </w:style>
  <w:style w:type="character" w:customStyle="1" w:styleId="Heading8Char">
    <w:name w:val="Heading 8 Char"/>
    <w:basedOn w:val="DefaultParagraphFont"/>
    <w:link w:val="Heading8"/>
    <w:uiPriority w:val="9"/>
    <w:semiHidden/>
    <w:rsid w:val="00A560EC"/>
    <w:rPr>
      <w:rFonts w:cs="Arial"/>
      <w:b/>
      <w:i/>
      <w:smallCaps/>
      <w:color w:val="943634"/>
    </w:rPr>
  </w:style>
  <w:style w:type="character" w:customStyle="1" w:styleId="Heading9Char">
    <w:name w:val="Heading 9 Char"/>
    <w:basedOn w:val="DefaultParagraphFont"/>
    <w:link w:val="Heading9"/>
    <w:uiPriority w:val="9"/>
    <w:semiHidden/>
    <w:rsid w:val="00A560EC"/>
    <w:rPr>
      <w:rFonts w:cs="Arial"/>
      <w:b/>
      <w:i/>
      <w:smallCaps/>
      <w:color w:val="622423"/>
    </w:rPr>
  </w:style>
  <w:style w:type="paragraph" w:styleId="Caption">
    <w:name w:val="caption"/>
    <w:basedOn w:val="Normal"/>
    <w:next w:val="Normal"/>
    <w:uiPriority w:val="35"/>
    <w:semiHidden/>
    <w:unhideWhenUsed/>
    <w:qFormat/>
    <w:rsid w:val="00A560EC"/>
    <w:rPr>
      <w:b/>
      <w:bCs/>
      <w:caps/>
      <w:sz w:val="16"/>
      <w:szCs w:val="18"/>
    </w:rPr>
  </w:style>
  <w:style w:type="paragraph" w:styleId="Title">
    <w:name w:val="Title"/>
    <w:basedOn w:val="Normal"/>
    <w:next w:val="Normal"/>
    <w:link w:val="TitleChar"/>
    <w:uiPriority w:val="10"/>
    <w:qFormat/>
    <w:rsid w:val="00A560EC"/>
    <w:pPr>
      <w:pBdr>
        <w:top w:val="single" w:sz="12" w:space="1" w:color="1F497D"/>
      </w:pBdr>
      <w:spacing w:line="240" w:lineRule="auto"/>
      <w:jc w:val="right"/>
    </w:pPr>
    <w:rPr>
      <w:rFonts w:ascii="Calibri" w:hAnsi="Calibri"/>
      <w:smallCaps/>
      <w:sz w:val="40"/>
      <w:szCs w:val="48"/>
    </w:rPr>
  </w:style>
  <w:style w:type="character" w:customStyle="1" w:styleId="TitleChar">
    <w:name w:val="Title Char"/>
    <w:basedOn w:val="DefaultParagraphFont"/>
    <w:link w:val="Title"/>
    <w:uiPriority w:val="10"/>
    <w:rsid w:val="00A560EC"/>
    <w:rPr>
      <w:rFonts w:cs="Arial"/>
      <w:smallCaps/>
      <w:sz w:val="40"/>
      <w:szCs w:val="48"/>
    </w:rPr>
  </w:style>
  <w:style w:type="paragraph" w:styleId="Subtitle">
    <w:name w:val="Subtitle"/>
    <w:basedOn w:val="Normal"/>
    <w:next w:val="Normal"/>
    <w:link w:val="SubtitleChar"/>
    <w:uiPriority w:val="11"/>
    <w:qFormat/>
    <w:rsid w:val="00A560EC"/>
    <w:pPr>
      <w:spacing w:after="720" w:line="240" w:lineRule="auto"/>
      <w:jc w:val="right"/>
    </w:pPr>
    <w:rPr>
      <w:rFonts w:eastAsiaTheme="majorEastAsia"/>
      <w:szCs w:val="22"/>
    </w:rPr>
  </w:style>
  <w:style w:type="character" w:customStyle="1" w:styleId="SubtitleChar">
    <w:name w:val="Subtitle Char"/>
    <w:basedOn w:val="DefaultParagraphFont"/>
    <w:link w:val="Subtitle"/>
    <w:uiPriority w:val="11"/>
    <w:rsid w:val="00A560EC"/>
    <w:rPr>
      <w:rFonts w:ascii="Arial" w:eastAsiaTheme="majorEastAsia" w:hAnsi="Arial" w:cs="Arial"/>
      <w:szCs w:val="22"/>
    </w:rPr>
  </w:style>
  <w:style w:type="character" w:styleId="Strong">
    <w:name w:val="Strong"/>
    <w:uiPriority w:val="22"/>
    <w:qFormat/>
    <w:rsid w:val="00A560EC"/>
    <w:rPr>
      <w:b/>
      <w:color w:val="C0504D"/>
    </w:rPr>
  </w:style>
  <w:style w:type="character" w:styleId="Emphasis">
    <w:name w:val="Emphasis"/>
    <w:uiPriority w:val="20"/>
    <w:qFormat/>
    <w:rsid w:val="00A560EC"/>
    <w:rPr>
      <w:i/>
      <w:color w:val="002060"/>
      <w:lang w:val="es-ES"/>
    </w:rPr>
  </w:style>
  <w:style w:type="paragraph" w:styleId="NoSpacing">
    <w:name w:val="No Spacing"/>
    <w:basedOn w:val="Normal"/>
    <w:link w:val="NoSpacingChar"/>
    <w:uiPriority w:val="1"/>
    <w:qFormat/>
    <w:rsid w:val="00A560EC"/>
    <w:rPr>
      <w:lang w:bidi="en-US"/>
    </w:rPr>
  </w:style>
  <w:style w:type="character" w:customStyle="1" w:styleId="NoSpacingChar">
    <w:name w:val="No Spacing Char"/>
    <w:basedOn w:val="DefaultParagraphFont"/>
    <w:link w:val="NoSpacing"/>
    <w:uiPriority w:val="1"/>
    <w:rsid w:val="00A560EC"/>
    <w:rPr>
      <w:rFonts w:ascii="Arial" w:hAnsi="Arial" w:cs="Arial"/>
      <w:lang w:bidi="en-US"/>
    </w:rPr>
  </w:style>
  <w:style w:type="paragraph" w:styleId="ListParagraph">
    <w:name w:val="List Paragraph"/>
    <w:basedOn w:val="Normal"/>
    <w:uiPriority w:val="34"/>
    <w:qFormat/>
    <w:rsid w:val="00A560EC"/>
    <w:pPr>
      <w:ind w:left="720"/>
      <w:contextualSpacing/>
    </w:pPr>
  </w:style>
  <w:style w:type="paragraph" w:styleId="Quote">
    <w:name w:val="Quote"/>
    <w:basedOn w:val="Normal"/>
    <w:next w:val="Normal"/>
    <w:link w:val="QuoteChar"/>
    <w:uiPriority w:val="29"/>
    <w:qFormat/>
    <w:rsid w:val="00A560EC"/>
    <w:rPr>
      <w:rFonts w:ascii="Calibri" w:hAnsi="Calibri"/>
      <w:i/>
    </w:rPr>
  </w:style>
  <w:style w:type="character" w:customStyle="1" w:styleId="QuoteChar">
    <w:name w:val="Quote Char"/>
    <w:basedOn w:val="DefaultParagraphFont"/>
    <w:link w:val="Quote"/>
    <w:uiPriority w:val="29"/>
    <w:rsid w:val="00A560EC"/>
    <w:rPr>
      <w:rFonts w:cs="Arial"/>
      <w:i/>
    </w:rPr>
  </w:style>
  <w:style w:type="paragraph" w:styleId="IntenseQuote">
    <w:name w:val="Intense Quote"/>
    <w:basedOn w:val="Normal"/>
    <w:next w:val="Normal"/>
    <w:link w:val="IntenseQuoteChar"/>
    <w:uiPriority w:val="30"/>
    <w:qFormat/>
    <w:rsid w:val="00A560E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rFonts w:ascii="Calibri" w:hAnsi="Calibri"/>
      <w:b/>
      <w:i/>
      <w:color w:val="FFFFFF"/>
    </w:rPr>
  </w:style>
  <w:style w:type="character" w:customStyle="1" w:styleId="IntenseQuoteChar">
    <w:name w:val="Intense Quote Char"/>
    <w:basedOn w:val="DefaultParagraphFont"/>
    <w:link w:val="IntenseQuote"/>
    <w:uiPriority w:val="30"/>
    <w:rsid w:val="00A560EC"/>
    <w:rPr>
      <w:rFonts w:cs="Arial"/>
      <w:b/>
      <w:i/>
      <w:color w:val="FFFFFF"/>
      <w:shd w:val="clear" w:color="auto" w:fill="C0504D"/>
    </w:rPr>
  </w:style>
  <w:style w:type="character" w:styleId="SubtleEmphasis">
    <w:name w:val="Subtle Emphasis"/>
    <w:uiPriority w:val="19"/>
    <w:qFormat/>
    <w:rsid w:val="00A560EC"/>
    <w:rPr>
      <w:i/>
    </w:rPr>
  </w:style>
  <w:style w:type="character" w:styleId="IntenseEmphasis">
    <w:name w:val="Intense Emphasis"/>
    <w:uiPriority w:val="21"/>
    <w:qFormat/>
    <w:rsid w:val="00A560EC"/>
    <w:rPr>
      <w:b/>
      <w:i/>
      <w:color w:val="C0504D"/>
      <w:spacing w:val="10"/>
    </w:rPr>
  </w:style>
  <w:style w:type="character" w:styleId="SubtleReference">
    <w:name w:val="Subtle Reference"/>
    <w:uiPriority w:val="31"/>
    <w:qFormat/>
    <w:rsid w:val="00A560EC"/>
    <w:rPr>
      <w:b/>
    </w:rPr>
  </w:style>
  <w:style w:type="character" w:styleId="IntenseReference">
    <w:name w:val="Intense Reference"/>
    <w:uiPriority w:val="32"/>
    <w:qFormat/>
    <w:rsid w:val="00A560EC"/>
    <w:rPr>
      <w:b/>
      <w:bCs/>
      <w:smallCaps/>
      <w:spacing w:val="5"/>
      <w:sz w:val="22"/>
      <w:szCs w:val="22"/>
      <w:u w:val="single"/>
    </w:rPr>
  </w:style>
  <w:style w:type="character" w:styleId="BookTitle">
    <w:name w:val="Book Title"/>
    <w:uiPriority w:val="33"/>
    <w:qFormat/>
    <w:rsid w:val="00A560EC"/>
    <w:rPr>
      <w:rFonts w:ascii="Cambria" w:eastAsiaTheme="majorEastAsia" w:hAnsi="Cambria" w:cstheme="majorBidi"/>
      <w:i/>
      <w:iCs/>
      <w:sz w:val="20"/>
      <w:szCs w:val="20"/>
    </w:rPr>
  </w:style>
  <w:style w:type="paragraph" w:styleId="TOCHeading">
    <w:name w:val="TOC Heading"/>
    <w:basedOn w:val="Heading1"/>
    <w:next w:val="Normal"/>
    <w:uiPriority w:val="39"/>
    <w:semiHidden/>
    <w:unhideWhenUsed/>
    <w:qFormat/>
    <w:rsid w:val="00A560EC"/>
    <w:pPr>
      <w:numPr>
        <w:numId w:val="0"/>
      </w:numPr>
      <w:outlineLvl w:val="9"/>
    </w:pPr>
    <w:rPr>
      <w:lang w:bidi="en-US"/>
    </w:rPr>
  </w:style>
  <w:style w:type="character" w:styleId="Hyperlink">
    <w:name w:val="Hyperlink"/>
    <w:basedOn w:val="DefaultParagraphFont"/>
    <w:uiPriority w:val="99"/>
    <w:unhideWhenUsed/>
    <w:rsid w:val="00AC5651"/>
    <w:rPr>
      <w:color w:val="0000FF" w:themeColor="hyperlink"/>
      <w:u w:val="single"/>
    </w:rPr>
  </w:style>
  <w:style w:type="paragraph" w:styleId="TOC1">
    <w:name w:val="toc 1"/>
    <w:basedOn w:val="Normal"/>
    <w:next w:val="Normal"/>
    <w:autoRedefine/>
    <w:uiPriority w:val="39"/>
    <w:unhideWhenUsed/>
    <w:rsid w:val="00173B78"/>
    <w:pPr>
      <w:spacing w:after="100"/>
    </w:pPr>
  </w:style>
  <w:style w:type="paragraph" w:styleId="BalloonText">
    <w:name w:val="Balloon Text"/>
    <w:basedOn w:val="Normal"/>
    <w:link w:val="BalloonTextChar"/>
    <w:uiPriority w:val="99"/>
    <w:semiHidden/>
    <w:unhideWhenUsed/>
    <w:rsid w:val="00173B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B78"/>
    <w:rPr>
      <w:rFonts w:ascii="Tahoma" w:hAnsi="Tahoma" w:cs="Tahoma"/>
      <w:sz w:val="16"/>
      <w:szCs w:val="16"/>
    </w:rPr>
  </w:style>
  <w:style w:type="character" w:styleId="CommentReference">
    <w:name w:val="annotation reference"/>
    <w:basedOn w:val="DefaultParagraphFont"/>
    <w:uiPriority w:val="99"/>
    <w:semiHidden/>
    <w:unhideWhenUsed/>
    <w:rsid w:val="00E16CC2"/>
    <w:rPr>
      <w:sz w:val="16"/>
      <w:szCs w:val="16"/>
    </w:rPr>
  </w:style>
  <w:style w:type="paragraph" w:styleId="CommentText">
    <w:name w:val="annotation text"/>
    <w:basedOn w:val="Normal"/>
    <w:link w:val="CommentTextChar"/>
    <w:uiPriority w:val="99"/>
    <w:semiHidden/>
    <w:unhideWhenUsed/>
    <w:rsid w:val="00E16CC2"/>
    <w:pPr>
      <w:spacing w:line="240" w:lineRule="auto"/>
    </w:pPr>
  </w:style>
  <w:style w:type="character" w:customStyle="1" w:styleId="CommentTextChar">
    <w:name w:val="Comment Text Char"/>
    <w:basedOn w:val="DefaultParagraphFont"/>
    <w:link w:val="CommentText"/>
    <w:uiPriority w:val="99"/>
    <w:semiHidden/>
    <w:rsid w:val="00E16CC2"/>
    <w:rPr>
      <w:rFonts w:ascii="Arial" w:hAnsi="Arial" w:cs="Arial"/>
    </w:rPr>
  </w:style>
  <w:style w:type="paragraph" w:styleId="CommentSubject">
    <w:name w:val="annotation subject"/>
    <w:basedOn w:val="CommentText"/>
    <w:next w:val="CommentText"/>
    <w:link w:val="CommentSubjectChar"/>
    <w:uiPriority w:val="99"/>
    <w:semiHidden/>
    <w:unhideWhenUsed/>
    <w:rsid w:val="00E16CC2"/>
    <w:rPr>
      <w:b/>
      <w:bCs/>
    </w:rPr>
  </w:style>
  <w:style w:type="character" w:customStyle="1" w:styleId="CommentSubjectChar">
    <w:name w:val="Comment Subject Char"/>
    <w:basedOn w:val="CommentTextChar"/>
    <w:link w:val="CommentSubject"/>
    <w:uiPriority w:val="99"/>
    <w:semiHidden/>
    <w:rsid w:val="00E16CC2"/>
    <w:rPr>
      <w:b/>
      <w:bCs/>
    </w:rPr>
  </w:style>
</w:styles>
</file>

<file path=word/webSettings.xml><?xml version="1.0" encoding="utf-8"?>
<w:webSettings xmlns:r="http://schemas.openxmlformats.org/officeDocument/2006/relationships" xmlns:w="http://schemas.openxmlformats.org/wordprocessingml/2006/main">
  <w:divs>
    <w:div w:id="96869484">
      <w:bodyDiv w:val="1"/>
      <w:marLeft w:val="0"/>
      <w:marRight w:val="0"/>
      <w:marTop w:val="0"/>
      <w:marBottom w:val="0"/>
      <w:divBdr>
        <w:top w:val="none" w:sz="0" w:space="0" w:color="auto"/>
        <w:left w:val="none" w:sz="0" w:space="0" w:color="auto"/>
        <w:bottom w:val="none" w:sz="0" w:space="0" w:color="auto"/>
        <w:right w:val="none" w:sz="0" w:space="0" w:color="auto"/>
      </w:divBdr>
      <w:divsChild>
        <w:div w:id="845636333">
          <w:marLeft w:val="418"/>
          <w:marRight w:val="0"/>
          <w:marTop w:val="67"/>
          <w:marBottom w:val="0"/>
          <w:divBdr>
            <w:top w:val="none" w:sz="0" w:space="0" w:color="auto"/>
            <w:left w:val="none" w:sz="0" w:space="0" w:color="auto"/>
            <w:bottom w:val="none" w:sz="0" w:space="0" w:color="auto"/>
            <w:right w:val="none" w:sz="0" w:space="0" w:color="auto"/>
          </w:divBdr>
        </w:div>
        <w:div w:id="1031608473">
          <w:marLeft w:val="418"/>
          <w:marRight w:val="0"/>
          <w:marTop w:val="67"/>
          <w:marBottom w:val="0"/>
          <w:divBdr>
            <w:top w:val="none" w:sz="0" w:space="0" w:color="auto"/>
            <w:left w:val="none" w:sz="0" w:space="0" w:color="auto"/>
            <w:bottom w:val="none" w:sz="0" w:space="0" w:color="auto"/>
            <w:right w:val="none" w:sz="0" w:space="0" w:color="auto"/>
          </w:divBdr>
        </w:div>
        <w:div w:id="1101145784">
          <w:marLeft w:val="418"/>
          <w:marRight w:val="0"/>
          <w:marTop w:val="67"/>
          <w:marBottom w:val="0"/>
          <w:divBdr>
            <w:top w:val="none" w:sz="0" w:space="0" w:color="auto"/>
            <w:left w:val="none" w:sz="0" w:space="0" w:color="auto"/>
            <w:bottom w:val="none" w:sz="0" w:space="0" w:color="auto"/>
            <w:right w:val="none" w:sz="0" w:space="0" w:color="auto"/>
          </w:divBdr>
        </w:div>
        <w:div w:id="1976644515">
          <w:marLeft w:val="418"/>
          <w:marRight w:val="0"/>
          <w:marTop w:val="67"/>
          <w:marBottom w:val="0"/>
          <w:divBdr>
            <w:top w:val="none" w:sz="0" w:space="0" w:color="auto"/>
            <w:left w:val="none" w:sz="0" w:space="0" w:color="auto"/>
            <w:bottom w:val="none" w:sz="0" w:space="0" w:color="auto"/>
            <w:right w:val="none" w:sz="0" w:space="0" w:color="auto"/>
          </w:divBdr>
        </w:div>
      </w:divsChild>
    </w:div>
    <w:div w:id="111443357">
      <w:bodyDiv w:val="1"/>
      <w:marLeft w:val="0"/>
      <w:marRight w:val="0"/>
      <w:marTop w:val="0"/>
      <w:marBottom w:val="0"/>
      <w:divBdr>
        <w:top w:val="none" w:sz="0" w:space="0" w:color="auto"/>
        <w:left w:val="none" w:sz="0" w:space="0" w:color="auto"/>
        <w:bottom w:val="none" w:sz="0" w:space="0" w:color="auto"/>
        <w:right w:val="none" w:sz="0" w:space="0" w:color="auto"/>
      </w:divBdr>
    </w:div>
    <w:div w:id="1087924075">
      <w:bodyDiv w:val="1"/>
      <w:marLeft w:val="0"/>
      <w:marRight w:val="0"/>
      <w:marTop w:val="0"/>
      <w:marBottom w:val="0"/>
      <w:divBdr>
        <w:top w:val="none" w:sz="0" w:space="0" w:color="auto"/>
        <w:left w:val="none" w:sz="0" w:space="0" w:color="auto"/>
        <w:bottom w:val="none" w:sz="0" w:space="0" w:color="auto"/>
        <w:right w:val="none" w:sz="0" w:space="0" w:color="auto"/>
      </w:divBdr>
      <w:divsChild>
        <w:div w:id="429551489">
          <w:marLeft w:val="864"/>
          <w:marRight w:val="0"/>
          <w:marTop w:val="86"/>
          <w:marBottom w:val="0"/>
          <w:divBdr>
            <w:top w:val="none" w:sz="0" w:space="0" w:color="auto"/>
            <w:left w:val="none" w:sz="0" w:space="0" w:color="auto"/>
            <w:bottom w:val="none" w:sz="0" w:space="0" w:color="auto"/>
            <w:right w:val="none" w:sz="0" w:space="0" w:color="auto"/>
          </w:divBdr>
        </w:div>
        <w:div w:id="1592424233">
          <w:marLeft w:val="864"/>
          <w:marRight w:val="0"/>
          <w:marTop w:val="86"/>
          <w:marBottom w:val="0"/>
          <w:divBdr>
            <w:top w:val="none" w:sz="0" w:space="0" w:color="auto"/>
            <w:left w:val="none" w:sz="0" w:space="0" w:color="auto"/>
            <w:bottom w:val="none" w:sz="0" w:space="0" w:color="auto"/>
            <w:right w:val="none" w:sz="0" w:space="0" w:color="auto"/>
          </w:divBdr>
        </w:div>
        <w:div w:id="162404241">
          <w:marLeft w:val="864"/>
          <w:marRight w:val="0"/>
          <w:marTop w:val="86"/>
          <w:marBottom w:val="0"/>
          <w:divBdr>
            <w:top w:val="none" w:sz="0" w:space="0" w:color="auto"/>
            <w:left w:val="none" w:sz="0" w:space="0" w:color="auto"/>
            <w:bottom w:val="none" w:sz="0" w:space="0" w:color="auto"/>
            <w:right w:val="none" w:sz="0" w:space="0" w:color="auto"/>
          </w:divBdr>
        </w:div>
        <w:div w:id="592709590">
          <w:marLeft w:val="864"/>
          <w:marRight w:val="0"/>
          <w:marTop w:val="86"/>
          <w:marBottom w:val="0"/>
          <w:divBdr>
            <w:top w:val="none" w:sz="0" w:space="0" w:color="auto"/>
            <w:left w:val="none" w:sz="0" w:space="0" w:color="auto"/>
            <w:bottom w:val="none" w:sz="0" w:space="0" w:color="auto"/>
            <w:right w:val="none" w:sz="0" w:space="0" w:color="auto"/>
          </w:divBdr>
        </w:div>
        <w:div w:id="932782469">
          <w:marLeft w:val="864"/>
          <w:marRight w:val="0"/>
          <w:marTop w:val="86"/>
          <w:marBottom w:val="0"/>
          <w:divBdr>
            <w:top w:val="none" w:sz="0" w:space="0" w:color="auto"/>
            <w:left w:val="none" w:sz="0" w:space="0" w:color="auto"/>
            <w:bottom w:val="none" w:sz="0" w:space="0" w:color="auto"/>
            <w:right w:val="none" w:sz="0" w:space="0" w:color="auto"/>
          </w:divBdr>
        </w:div>
        <w:div w:id="70126487">
          <w:marLeft w:val="864"/>
          <w:marRight w:val="0"/>
          <w:marTop w:val="86"/>
          <w:marBottom w:val="0"/>
          <w:divBdr>
            <w:top w:val="none" w:sz="0" w:space="0" w:color="auto"/>
            <w:left w:val="none" w:sz="0" w:space="0" w:color="auto"/>
            <w:bottom w:val="none" w:sz="0" w:space="0" w:color="auto"/>
            <w:right w:val="none" w:sz="0" w:space="0" w:color="auto"/>
          </w:divBdr>
        </w:div>
        <w:div w:id="488402551">
          <w:marLeft w:val="864"/>
          <w:marRight w:val="0"/>
          <w:marTop w:val="86"/>
          <w:marBottom w:val="0"/>
          <w:divBdr>
            <w:top w:val="none" w:sz="0" w:space="0" w:color="auto"/>
            <w:left w:val="none" w:sz="0" w:space="0" w:color="auto"/>
            <w:bottom w:val="none" w:sz="0" w:space="0" w:color="auto"/>
            <w:right w:val="none" w:sz="0" w:space="0" w:color="auto"/>
          </w:divBdr>
        </w:div>
        <w:div w:id="19022105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t-bscw.fit.fraunhofer.de/bscw/bscw.cgi/3885924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93442-9446-4C08-BC73-335E307E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2344</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Atos Origin</Company>
  <LinksUpToDate>false</LinksUpToDate>
  <CharactersWithSpaces>14977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ATOS</dc:creator>
  <cp:keywords/>
  <dc:description/>
  <cp:lastModifiedBy>Nikos Loutas</cp:lastModifiedBy>
  <cp:revision>40</cp:revision>
  <dcterms:created xsi:type="dcterms:W3CDTF">2010-09-14T11:37:00Z</dcterms:created>
  <dcterms:modified xsi:type="dcterms:W3CDTF">2010-09-16T12:46:00Z</dcterms:modified>
</cp:coreProperties>
</file>